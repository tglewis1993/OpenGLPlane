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406"/>
        <w:gridCol w:w="4312"/>
        <w:gridCol w:w="3171"/>
      </w:tblGrid>
      <w:tr w:rsidR="006B583E" w:rsidTr="00A90CE7">
        <w:trPr>
          <w:trHeight w:val="1681"/>
        </w:trPr>
        <w:tc>
          <w:tcPr>
            <w:tcW w:w="2406" w:type="dxa"/>
          </w:tcPr>
          <w:p w:rsidR="006B583E" w:rsidRDefault="006B583E" w:rsidP="007374D6">
            <w:pPr>
              <w:jc w:val="center"/>
              <w:rPr>
                <w:rFonts w:ascii="Arial" w:hAnsi="Arial"/>
                <w:b/>
                <w:sz w:val="28"/>
                <w:szCs w:val="28"/>
              </w:rPr>
            </w:pPr>
            <w:r>
              <w:rPr>
                <w:rFonts w:ascii="Arial" w:hAnsi="Arial"/>
                <w:b/>
                <w:noProof/>
                <w:sz w:val="28"/>
                <w:szCs w:val="28"/>
                <w:lang w:eastAsia="en-GB"/>
              </w:rPr>
              <w:drawing>
                <wp:inline distT="0" distB="0" distL="0" distR="0">
                  <wp:extent cx="1125940" cy="1023582"/>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W-logo-Raspberry-Screen_2.jpg"/>
                          <pic:cNvPicPr/>
                        </pic:nvPicPr>
                        <pic:blipFill>
                          <a:blip r:embed="rId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124789" cy="1022536"/>
                          </a:xfrm>
                          <a:prstGeom prst="rect">
                            <a:avLst/>
                          </a:prstGeom>
                        </pic:spPr>
                      </pic:pic>
                    </a:graphicData>
                  </a:graphic>
                </wp:inline>
              </w:drawing>
            </w:r>
          </w:p>
        </w:tc>
        <w:tc>
          <w:tcPr>
            <w:tcW w:w="4312" w:type="dxa"/>
          </w:tcPr>
          <w:p w:rsidR="006B583E" w:rsidRDefault="006B583E" w:rsidP="007374D6">
            <w:pPr>
              <w:jc w:val="center"/>
              <w:rPr>
                <w:rFonts w:ascii="Arial" w:hAnsi="Arial"/>
                <w:b/>
                <w:sz w:val="28"/>
                <w:szCs w:val="28"/>
              </w:rPr>
            </w:pPr>
          </w:p>
          <w:p w:rsidR="006B583E" w:rsidRDefault="006B583E" w:rsidP="007374D6">
            <w:pPr>
              <w:jc w:val="center"/>
              <w:rPr>
                <w:rFonts w:ascii="Arial" w:hAnsi="Arial"/>
                <w:b/>
                <w:sz w:val="28"/>
                <w:szCs w:val="28"/>
              </w:rPr>
            </w:pPr>
          </w:p>
          <w:p w:rsidR="00A90CE7" w:rsidRPr="00A90CE7" w:rsidRDefault="006B583E" w:rsidP="00A90CE7">
            <w:pPr>
              <w:pBdr>
                <w:bottom w:val="single" w:sz="12" w:space="1" w:color="auto"/>
              </w:pBdr>
              <w:jc w:val="center"/>
              <w:rPr>
                <w:rFonts w:ascii="Arial" w:hAnsi="Arial"/>
                <w:b/>
                <w:sz w:val="28"/>
                <w:szCs w:val="28"/>
              </w:rPr>
            </w:pPr>
            <w:r w:rsidRPr="006B7DE6">
              <w:rPr>
                <w:rFonts w:ascii="Arial" w:hAnsi="Arial"/>
                <w:b/>
                <w:sz w:val="28"/>
                <w:szCs w:val="28"/>
              </w:rPr>
              <w:t>FACULTY</w:t>
            </w:r>
            <w:r w:rsidR="00325E19">
              <w:rPr>
                <w:rFonts w:ascii="Arial" w:hAnsi="Arial"/>
                <w:b/>
                <w:sz w:val="28"/>
                <w:szCs w:val="28"/>
              </w:rPr>
              <w:t xml:space="preserve"> OF COMPUTING, </w:t>
            </w:r>
            <w:r w:rsidR="00325E19" w:rsidRPr="00325E19">
              <w:rPr>
                <w:rFonts w:ascii="Arial" w:hAnsi="Arial"/>
                <w:b/>
                <w:sz w:val="28"/>
                <w:szCs w:val="28"/>
              </w:rPr>
              <w:t>ENGINEERING and SCIENCE</w:t>
            </w:r>
          </w:p>
        </w:tc>
        <w:tc>
          <w:tcPr>
            <w:tcW w:w="3171" w:type="dxa"/>
          </w:tcPr>
          <w:p w:rsidR="006B583E" w:rsidRDefault="006B583E" w:rsidP="007374D6">
            <w:pPr>
              <w:rPr>
                <w:rFonts w:ascii="Arial" w:hAnsi="Arial"/>
              </w:rPr>
            </w:pPr>
            <w:r>
              <w:rPr>
                <w:rFonts w:ascii="Arial" w:hAnsi="Arial"/>
              </w:rPr>
              <w:t>Final mark awarded:_____</w:t>
            </w:r>
          </w:p>
        </w:tc>
      </w:tr>
    </w:tbl>
    <w:p w:rsidR="006B7DE6" w:rsidRPr="006B7DE6" w:rsidRDefault="006B7DE6" w:rsidP="006B583E">
      <w:pPr>
        <w:jc w:val="center"/>
        <w:rPr>
          <w:rFonts w:ascii="Arial" w:hAnsi="Arial"/>
          <w:b/>
        </w:rPr>
      </w:pPr>
      <w:r>
        <w:rPr>
          <w:rFonts w:ascii="Arial" w:hAnsi="Arial"/>
          <w:b/>
        </w:rPr>
        <w:t>Assessment Cover Sheet and Feedback Form 201</w:t>
      </w:r>
      <w:r w:rsidR="005C6A89">
        <w:rPr>
          <w:rFonts w:ascii="Arial" w:hAnsi="Arial"/>
          <w:b/>
        </w:rPr>
        <w:t>5</w:t>
      </w:r>
      <w:r>
        <w:rPr>
          <w:rFonts w:ascii="Arial" w:hAnsi="Arial"/>
          <w:b/>
        </w:rPr>
        <w:t>/1</w:t>
      </w:r>
      <w:r w:rsidR="005C6A89">
        <w:rPr>
          <w:rFonts w:ascii="Arial" w:hAnsi="Arial"/>
          <w:b/>
        </w:rPr>
        <w:t>6</w:t>
      </w:r>
      <w:bookmarkStart w:id="0" w:name="_GoBack"/>
      <w:bookmarkEnd w:id="0"/>
    </w:p>
    <w:p w:rsidR="00913E40" w:rsidRPr="000D3587" w:rsidRDefault="00913E40" w:rsidP="006B7DE6">
      <w:pPr>
        <w:rPr>
          <w:rFonts w:ascii="Arial" w:hAnsi="Arial"/>
        </w:rPr>
      </w:pPr>
    </w:p>
    <w:tbl>
      <w:tblPr>
        <w:tblStyle w:val="TableGrid"/>
        <w:tblW w:w="9606" w:type="dxa"/>
        <w:tblLook w:val="04A0"/>
      </w:tblPr>
      <w:tblGrid>
        <w:gridCol w:w="2055"/>
        <w:gridCol w:w="747"/>
        <w:gridCol w:w="2835"/>
        <w:gridCol w:w="3969"/>
      </w:tblGrid>
      <w:tr w:rsidR="00F0703D" w:rsidRPr="000D3587" w:rsidTr="006B583E">
        <w:trPr>
          <w:trHeight w:val="565"/>
        </w:trPr>
        <w:tc>
          <w:tcPr>
            <w:tcW w:w="2055" w:type="dxa"/>
          </w:tcPr>
          <w:p w:rsidR="00473148" w:rsidRDefault="00BF1E7A" w:rsidP="00F0703D">
            <w:pPr>
              <w:jc w:val="center"/>
              <w:rPr>
                <w:rFonts w:ascii="Arial" w:hAnsi="Arial"/>
              </w:rPr>
            </w:pPr>
            <w:r w:rsidRPr="000D3587">
              <w:rPr>
                <w:rFonts w:ascii="Arial" w:hAnsi="Arial"/>
              </w:rPr>
              <w:t>Module Code:</w:t>
            </w:r>
          </w:p>
          <w:p w:rsidR="00BF1E7A" w:rsidRPr="000D3587" w:rsidRDefault="00B3748C" w:rsidP="00F0703D">
            <w:pPr>
              <w:jc w:val="center"/>
              <w:rPr>
                <w:rFonts w:ascii="Arial" w:hAnsi="Arial"/>
              </w:rPr>
            </w:pPr>
            <w:r>
              <w:rPr>
                <w:rFonts w:ascii="Arial" w:hAnsi="Arial"/>
              </w:rPr>
              <w:t>CS3S603</w:t>
            </w:r>
          </w:p>
        </w:tc>
        <w:tc>
          <w:tcPr>
            <w:tcW w:w="3582" w:type="dxa"/>
            <w:gridSpan w:val="2"/>
          </w:tcPr>
          <w:p w:rsidR="00BF1E7A" w:rsidRDefault="00BF1E7A" w:rsidP="009615AC">
            <w:pPr>
              <w:jc w:val="center"/>
              <w:rPr>
                <w:rFonts w:ascii="Arial" w:hAnsi="Arial"/>
              </w:rPr>
            </w:pPr>
            <w:r w:rsidRPr="000D3587">
              <w:rPr>
                <w:rFonts w:ascii="Arial" w:hAnsi="Arial"/>
              </w:rPr>
              <w:t>Module Title:</w:t>
            </w:r>
          </w:p>
          <w:p w:rsidR="00473148" w:rsidRPr="000D3587" w:rsidRDefault="00B3748C" w:rsidP="00B3748C">
            <w:pPr>
              <w:jc w:val="center"/>
              <w:rPr>
                <w:rFonts w:ascii="Arial" w:hAnsi="Arial"/>
              </w:rPr>
            </w:pPr>
            <w:r>
              <w:rPr>
                <w:rFonts w:ascii="Arial" w:hAnsi="Arial"/>
              </w:rPr>
              <w:t>Real-Time Rendering Techniques</w:t>
            </w:r>
          </w:p>
        </w:tc>
        <w:tc>
          <w:tcPr>
            <w:tcW w:w="3969" w:type="dxa"/>
          </w:tcPr>
          <w:p w:rsidR="00BF1E7A" w:rsidRDefault="00BF1E7A" w:rsidP="009615AC">
            <w:pPr>
              <w:jc w:val="center"/>
              <w:rPr>
                <w:rFonts w:ascii="Arial" w:hAnsi="Arial"/>
              </w:rPr>
            </w:pPr>
            <w:r>
              <w:rPr>
                <w:rFonts w:ascii="Arial" w:hAnsi="Arial"/>
              </w:rPr>
              <w:t>Module Le</w:t>
            </w:r>
            <w:r w:rsidR="00990DB4">
              <w:rPr>
                <w:rFonts w:ascii="Arial" w:hAnsi="Arial"/>
              </w:rPr>
              <w:t>cturer</w:t>
            </w:r>
            <w:r w:rsidRPr="000D3587">
              <w:rPr>
                <w:rFonts w:ascii="Arial" w:hAnsi="Arial"/>
              </w:rPr>
              <w:t>:</w:t>
            </w:r>
          </w:p>
          <w:p w:rsidR="00BF1E7A" w:rsidRPr="000D3587" w:rsidRDefault="00473148" w:rsidP="00473148">
            <w:pPr>
              <w:jc w:val="center"/>
              <w:rPr>
                <w:rFonts w:ascii="Arial" w:hAnsi="Arial"/>
              </w:rPr>
            </w:pPr>
            <w:r>
              <w:rPr>
                <w:rFonts w:ascii="Arial" w:hAnsi="Arial"/>
              </w:rPr>
              <w:t>Paul Angel</w:t>
            </w:r>
          </w:p>
        </w:tc>
      </w:tr>
      <w:tr w:rsidR="00ED563B" w:rsidRPr="000D3587" w:rsidTr="006B583E">
        <w:trPr>
          <w:trHeight w:val="559"/>
        </w:trPr>
        <w:tc>
          <w:tcPr>
            <w:tcW w:w="5637" w:type="dxa"/>
            <w:gridSpan w:val="3"/>
          </w:tcPr>
          <w:p w:rsidR="00F0703D" w:rsidRDefault="00F0703D" w:rsidP="00F0703D">
            <w:pPr>
              <w:rPr>
                <w:rFonts w:ascii="Arial" w:hAnsi="Arial"/>
              </w:rPr>
            </w:pPr>
            <w:r w:rsidRPr="000D3587">
              <w:rPr>
                <w:rFonts w:ascii="Arial" w:hAnsi="Arial"/>
              </w:rPr>
              <w:t xml:space="preserve">Assessment </w:t>
            </w:r>
            <w:r>
              <w:rPr>
                <w:rFonts w:ascii="Arial" w:hAnsi="Arial"/>
              </w:rPr>
              <w:t>Title and Tasks:</w:t>
            </w:r>
          </w:p>
          <w:p w:rsidR="00473148" w:rsidRPr="000D3587" w:rsidRDefault="005E326B" w:rsidP="003E3048">
            <w:pPr>
              <w:rPr>
                <w:rFonts w:ascii="Arial" w:hAnsi="Arial"/>
              </w:rPr>
            </w:pPr>
            <w:r>
              <w:rPr>
                <w:rFonts w:ascii="Arial" w:hAnsi="Arial"/>
              </w:rPr>
              <w:t xml:space="preserve">Procedural </w:t>
            </w:r>
            <w:r w:rsidR="003E3048">
              <w:rPr>
                <w:rFonts w:ascii="Arial" w:hAnsi="Arial"/>
              </w:rPr>
              <w:t>Terrain</w:t>
            </w:r>
            <w:r>
              <w:rPr>
                <w:rFonts w:ascii="Arial" w:hAnsi="Arial"/>
              </w:rPr>
              <w:t xml:space="preserve"> in GLSL</w:t>
            </w:r>
          </w:p>
        </w:tc>
        <w:tc>
          <w:tcPr>
            <w:tcW w:w="3969" w:type="dxa"/>
          </w:tcPr>
          <w:p w:rsidR="00473148" w:rsidRDefault="00F0703D" w:rsidP="00F0703D">
            <w:pPr>
              <w:rPr>
                <w:rFonts w:ascii="Arial" w:hAnsi="Arial"/>
              </w:rPr>
            </w:pPr>
            <w:r>
              <w:rPr>
                <w:rFonts w:ascii="Arial" w:hAnsi="Arial"/>
              </w:rPr>
              <w:t>Assessment No.</w:t>
            </w:r>
          </w:p>
          <w:p w:rsidR="00F0703D" w:rsidRPr="000D3587" w:rsidRDefault="00F0703D" w:rsidP="00F0703D">
            <w:pPr>
              <w:rPr>
                <w:rFonts w:ascii="Arial" w:hAnsi="Arial"/>
              </w:rPr>
            </w:pPr>
            <w:r w:rsidRPr="00ED563B">
              <w:rPr>
                <w:rFonts w:ascii="Arial" w:hAnsi="Arial"/>
                <w:sz w:val="22"/>
                <w:szCs w:val="22"/>
              </w:rPr>
              <w:t>1 of 2</w:t>
            </w:r>
          </w:p>
        </w:tc>
      </w:tr>
      <w:tr w:rsidR="00ED563B" w:rsidRPr="000D3587" w:rsidTr="006B583E">
        <w:trPr>
          <w:trHeight w:val="568"/>
        </w:trPr>
        <w:tc>
          <w:tcPr>
            <w:tcW w:w="5637" w:type="dxa"/>
            <w:gridSpan w:val="3"/>
          </w:tcPr>
          <w:p w:rsidR="00F0703D" w:rsidRDefault="00F0703D" w:rsidP="00F0703D">
            <w:pPr>
              <w:rPr>
                <w:rFonts w:ascii="Arial" w:hAnsi="Arial"/>
              </w:rPr>
            </w:pPr>
            <w:r>
              <w:rPr>
                <w:rFonts w:ascii="Arial" w:hAnsi="Arial"/>
              </w:rPr>
              <w:t>No. of pages submitted in total including this page:</w:t>
            </w:r>
          </w:p>
          <w:p w:rsidR="00473148" w:rsidRPr="000D3587" w:rsidRDefault="00473148" w:rsidP="00F0703D">
            <w:pPr>
              <w:rPr>
                <w:rFonts w:ascii="Arial" w:hAnsi="Arial"/>
              </w:rPr>
            </w:pPr>
          </w:p>
        </w:tc>
        <w:tc>
          <w:tcPr>
            <w:tcW w:w="3969" w:type="dxa"/>
          </w:tcPr>
          <w:p w:rsidR="008D7765" w:rsidRDefault="00F0703D" w:rsidP="00F0703D">
            <w:pPr>
              <w:rPr>
                <w:rFonts w:ascii="Arial" w:hAnsi="Arial"/>
              </w:rPr>
            </w:pPr>
            <w:r>
              <w:rPr>
                <w:rFonts w:ascii="Arial" w:hAnsi="Arial"/>
              </w:rPr>
              <w:t>Word Count</w:t>
            </w:r>
            <w:r w:rsidR="008D7765">
              <w:rPr>
                <w:rFonts w:ascii="Arial" w:hAnsi="Arial"/>
              </w:rPr>
              <w:t xml:space="preserve"> </w:t>
            </w:r>
            <w:r w:rsidR="00913E40">
              <w:rPr>
                <w:rFonts w:ascii="Arial" w:hAnsi="Arial"/>
              </w:rPr>
              <w:t>of submission</w:t>
            </w:r>
            <w:r w:rsidR="00F344BC">
              <w:rPr>
                <w:rFonts w:ascii="Arial" w:hAnsi="Arial"/>
              </w:rPr>
              <w:t>:</w:t>
            </w:r>
            <w:r w:rsidR="005E326B">
              <w:rPr>
                <w:rFonts w:ascii="Arial" w:hAnsi="Arial"/>
              </w:rPr>
              <w:t xml:space="preserve"> N/A</w:t>
            </w:r>
          </w:p>
          <w:p w:rsidR="00F0703D" w:rsidRDefault="00F0703D" w:rsidP="009D5915">
            <w:pPr>
              <w:rPr>
                <w:rFonts w:ascii="Arial" w:hAnsi="Arial"/>
              </w:rPr>
            </w:pPr>
          </w:p>
        </w:tc>
      </w:tr>
      <w:tr w:rsidR="00ED563B" w:rsidRPr="000D3587" w:rsidTr="006B583E">
        <w:trPr>
          <w:trHeight w:val="561"/>
        </w:trPr>
        <w:tc>
          <w:tcPr>
            <w:tcW w:w="2802" w:type="dxa"/>
            <w:gridSpan w:val="2"/>
          </w:tcPr>
          <w:p w:rsidR="00F0703D" w:rsidRDefault="00F0703D" w:rsidP="00BF1E7A">
            <w:pPr>
              <w:jc w:val="center"/>
              <w:rPr>
                <w:rFonts w:ascii="Arial" w:hAnsi="Arial"/>
              </w:rPr>
            </w:pPr>
            <w:r>
              <w:rPr>
                <w:rFonts w:ascii="Arial" w:hAnsi="Arial"/>
              </w:rPr>
              <w:t>Date Set:</w:t>
            </w:r>
          </w:p>
          <w:p w:rsidR="00473148" w:rsidRDefault="005E326B" w:rsidP="00BF1E7A">
            <w:pPr>
              <w:jc w:val="center"/>
              <w:rPr>
                <w:rFonts w:ascii="Arial" w:hAnsi="Arial"/>
              </w:rPr>
            </w:pPr>
            <w:r>
              <w:rPr>
                <w:rFonts w:ascii="Arial" w:hAnsi="Arial"/>
              </w:rPr>
              <w:t>27/10/15</w:t>
            </w:r>
          </w:p>
        </w:tc>
        <w:tc>
          <w:tcPr>
            <w:tcW w:w="2835" w:type="dxa"/>
          </w:tcPr>
          <w:p w:rsidR="00473148" w:rsidRDefault="00F0703D" w:rsidP="00BF1E7A">
            <w:pPr>
              <w:jc w:val="center"/>
              <w:rPr>
                <w:rFonts w:ascii="Arial" w:hAnsi="Arial"/>
              </w:rPr>
            </w:pPr>
            <w:r>
              <w:rPr>
                <w:rFonts w:ascii="Arial" w:hAnsi="Arial"/>
              </w:rPr>
              <w:t>Submission Date:</w:t>
            </w:r>
          </w:p>
          <w:p w:rsidR="00F0703D" w:rsidRDefault="005E326B" w:rsidP="00BF1E7A">
            <w:pPr>
              <w:jc w:val="center"/>
              <w:rPr>
                <w:rFonts w:ascii="Arial" w:hAnsi="Arial"/>
              </w:rPr>
            </w:pPr>
            <w:r>
              <w:rPr>
                <w:rFonts w:ascii="Arial" w:hAnsi="Arial"/>
              </w:rPr>
              <w:t>27/11/15</w:t>
            </w:r>
            <w:r w:rsidR="00F0703D">
              <w:rPr>
                <w:rFonts w:ascii="Arial" w:hAnsi="Arial"/>
              </w:rPr>
              <w:t xml:space="preserve"> </w:t>
            </w:r>
          </w:p>
        </w:tc>
        <w:tc>
          <w:tcPr>
            <w:tcW w:w="3969" w:type="dxa"/>
          </w:tcPr>
          <w:p w:rsidR="00F0703D" w:rsidRDefault="00F0703D" w:rsidP="009615AC">
            <w:pPr>
              <w:jc w:val="center"/>
              <w:rPr>
                <w:rFonts w:ascii="Arial" w:hAnsi="Arial"/>
              </w:rPr>
            </w:pPr>
            <w:r>
              <w:rPr>
                <w:rFonts w:ascii="Arial" w:hAnsi="Arial"/>
              </w:rPr>
              <w:t>Return Date:</w:t>
            </w:r>
          </w:p>
          <w:p w:rsidR="00E15452" w:rsidRDefault="005E326B" w:rsidP="009615AC">
            <w:pPr>
              <w:jc w:val="center"/>
              <w:rPr>
                <w:rFonts w:ascii="Arial" w:hAnsi="Arial"/>
              </w:rPr>
            </w:pPr>
            <w:r>
              <w:rPr>
                <w:rFonts w:ascii="Arial" w:hAnsi="Arial"/>
              </w:rPr>
              <w:t>15/</w:t>
            </w:r>
            <w:r w:rsidR="00B3748C">
              <w:rPr>
                <w:rFonts w:ascii="Arial" w:hAnsi="Arial"/>
              </w:rPr>
              <w:t>01</w:t>
            </w:r>
            <w:r>
              <w:rPr>
                <w:rFonts w:ascii="Arial" w:hAnsi="Arial"/>
              </w:rPr>
              <w:t>/16</w:t>
            </w:r>
          </w:p>
        </w:tc>
      </w:tr>
    </w:tbl>
    <w:p w:rsidR="00BF1E7A" w:rsidRDefault="00BF1E7A" w:rsidP="00BF1E7A">
      <w:pPr>
        <w:jc w:val="center"/>
        <w:rPr>
          <w:rFonts w:ascii="Arial" w:hAnsi="Arial"/>
        </w:rPr>
      </w:pPr>
    </w:p>
    <w:tbl>
      <w:tblPr>
        <w:tblStyle w:val="TableGrid"/>
        <w:tblW w:w="9606" w:type="dxa"/>
        <w:tblLook w:val="04A0"/>
      </w:tblPr>
      <w:tblGrid>
        <w:gridCol w:w="4503"/>
        <w:gridCol w:w="5103"/>
      </w:tblGrid>
      <w:tr w:rsidR="00BF1E7A" w:rsidRPr="000D3587" w:rsidTr="006B583E">
        <w:tc>
          <w:tcPr>
            <w:tcW w:w="9606" w:type="dxa"/>
            <w:gridSpan w:val="2"/>
          </w:tcPr>
          <w:p w:rsidR="00BF1E7A" w:rsidRPr="000D3587" w:rsidRDefault="009615AC" w:rsidP="009615AC">
            <w:pPr>
              <w:jc w:val="center"/>
              <w:rPr>
                <w:rFonts w:ascii="Arial" w:hAnsi="Arial"/>
                <w:b/>
                <w:i/>
              </w:rPr>
            </w:pPr>
            <w:r>
              <w:rPr>
                <w:rFonts w:ascii="Arial" w:hAnsi="Arial"/>
                <w:b/>
                <w:i/>
              </w:rPr>
              <w:t xml:space="preserve">Part A: </w:t>
            </w:r>
            <w:r w:rsidR="00BF1E7A" w:rsidRPr="000D3587">
              <w:rPr>
                <w:rFonts w:ascii="Arial" w:hAnsi="Arial"/>
                <w:b/>
                <w:i/>
              </w:rPr>
              <w:t xml:space="preserve">Record of </w:t>
            </w:r>
            <w:r w:rsidR="00D36AA9">
              <w:rPr>
                <w:rFonts w:ascii="Arial" w:hAnsi="Arial"/>
                <w:b/>
                <w:i/>
              </w:rPr>
              <w:t>S</w:t>
            </w:r>
            <w:r w:rsidR="00BF1E7A" w:rsidRPr="000D3587">
              <w:rPr>
                <w:rFonts w:ascii="Arial" w:hAnsi="Arial"/>
                <w:b/>
                <w:i/>
              </w:rPr>
              <w:t>ubmission (</w:t>
            </w:r>
            <w:r w:rsidR="00D36AA9">
              <w:rPr>
                <w:rFonts w:ascii="Arial" w:hAnsi="Arial"/>
                <w:b/>
                <w:i/>
              </w:rPr>
              <w:t xml:space="preserve">to be </w:t>
            </w:r>
            <w:r w:rsidR="00BF1E7A" w:rsidRPr="000D3587">
              <w:rPr>
                <w:rFonts w:ascii="Arial" w:hAnsi="Arial"/>
                <w:b/>
                <w:i/>
              </w:rPr>
              <w:t>completed by Student)</w:t>
            </w:r>
          </w:p>
        </w:tc>
      </w:tr>
      <w:tr w:rsidR="009615AC" w:rsidRPr="000D3587" w:rsidTr="006B583E">
        <w:tc>
          <w:tcPr>
            <w:tcW w:w="9606" w:type="dxa"/>
            <w:gridSpan w:val="2"/>
          </w:tcPr>
          <w:p w:rsidR="009615AC" w:rsidRPr="009615AC" w:rsidRDefault="009615AC" w:rsidP="009615AC">
            <w:pPr>
              <w:rPr>
                <w:rFonts w:ascii="Arial" w:hAnsi="Arial"/>
                <w:b/>
                <w:sz w:val="16"/>
                <w:szCs w:val="16"/>
                <w:u w:val="single"/>
              </w:rPr>
            </w:pPr>
          </w:p>
          <w:p w:rsidR="009615AC" w:rsidRPr="009615AC" w:rsidRDefault="009615AC" w:rsidP="009615AC">
            <w:pPr>
              <w:rPr>
                <w:rFonts w:ascii="Arial" w:hAnsi="Arial"/>
                <w:b/>
                <w:u w:val="single"/>
              </w:rPr>
            </w:pPr>
            <w:r w:rsidRPr="009615AC">
              <w:rPr>
                <w:rFonts w:ascii="Arial" w:hAnsi="Arial"/>
                <w:b/>
                <w:u w:val="single"/>
              </w:rPr>
              <w:t>Extenuating Circumstances</w:t>
            </w:r>
          </w:p>
          <w:p w:rsidR="009615AC" w:rsidRDefault="009615AC" w:rsidP="009615AC">
            <w:pPr>
              <w:rPr>
                <w:rFonts w:ascii="Arial" w:hAnsi="Arial"/>
              </w:rPr>
            </w:pPr>
            <w:r w:rsidRPr="009615AC">
              <w:rPr>
                <w:rFonts w:ascii="Arial" w:hAnsi="Arial"/>
              </w:rPr>
              <w:t xml:space="preserve">If there are any exceptional circumstances that may have affected your ability to undertake or submit this assignment, make sure you contact the Advice </w:t>
            </w:r>
            <w:r w:rsidR="00913E40">
              <w:rPr>
                <w:rFonts w:ascii="Arial" w:hAnsi="Arial"/>
              </w:rPr>
              <w:t xml:space="preserve">Centre on your campus </w:t>
            </w:r>
            <w:r w:rsidRPr="009615AC">
              <w:rPr>
                <w:rFonts w:ascii="Arial" w:hAnsi="Arial"/>
              </w:rPr>
              <w:t>prior to your submission deadline.</w:t>
            </w:r>
          </w:p>
          <w:p w:rsidR="009615AC" w:rsidRPr="009615AC" w:rsidRDefault="009615AC" w:rsidP="009615AC">
            <w:pPr>
              <w:rPr>
                <w:rFonts w:ascii="Arial" w:hAnsi="Arial"/>
                <w:sz w:val="16"/>
                <w:szCs w:val="16"/>
              </w:rPr>
            </w:pPr>
          </w:p>
        </w:tc>
      </w:tr>
      <w:tr w:rsidR="00BF1E7A" w:rsidRPr="000D3587" w:rsidTr="006B583E">
        <w:tc>
          <w:tcPr>
            <w:tcW w:w="9606" w:type="dxa"/>
            <w:gridSpan w:val="2"/>
          </w:tcPr>
          <w:p w:rsidR="00BF1E7A" w:rsidRPr="009615AC" w:rsidRDefault="00BF1E7A" w:rsidP="009615AC">
            <w:pPr>
              <w:rPr>
                <w:rFonts w:ascii="Arial" w:hAnsi="Arial"/>
                <w:b/>
                <w:sz w:val="16"/>
                <w:szCs w:val="16"/>
                <w:u w:val="single"/>
              </w:rPr>
            </w:pPr>
          </w:p>
          <w:p w:rsidR="00BF1E7A" w:rsidRPr="000D3587" w:rsidRDefault="00BF1E7A" w:rsidP="009615AC">
            <w:pPr>
              <w:rPr>
                <w:rFonts w:ascii="Arial" w:hAnsi="Arial"/>
              </w:rPr>
            </w:pPr>
            <w:r w:rsidRPr="000D3587">
              <w:rPr>
                <w:rFonts w:ascii="Arial" w:hAnsi="Arial"/>
                <w:b/>
                <w:u w:val="single"/>
              </w:rPr>
              <w:t>Fit to sit policy</w:t>
            </w:r>
            <w:r w:rsidRPr="000D3587">
              <w:rPr>
                <w:rFonts w:ascii="Arial" w:hAnsi="Arial"/>
                <w:u w:val="single"/>
              </w:rPr>
              <w:t>:</w:t>
            </w:r>
            <w:r w:rsidRPr="000D3587">
              <w:rPr>
                <w:rFonts w:ascii="Arial" w:hAnsi="Arial"/>
              </w:rPr>
              <w:t xml:space="preserve"> </w:t>
            </w:r>
          </w:p>
          <w:p w:rsidR="00BF1E7A" w:rsidRPr="000D3587" w:rsidRDefault="00BF1E7A" w:rsidP="009615AC">
            <w:pPr>
              <w:rPr>
                <w:rFonts w:ascii="Arial" w:hAnsi="Arial"/>
              </w:rPr>
            </w:pPr>
            <w:r w:rsidRPr="000D3587">
              <w:rPr>
                <w:rFonts w:ascii="Arial" w:hAnsi="Arial"/>
              </w:rPr>
              <w:t>The University operates a fit to sit policy whereby you, in submitting or presenting yourself for an assessment, are declaring that you are fit to sit the assessment.  You cannot subsequently claim that your performance in th</w:t>
            </w:r>
            <w:r>
              <w:rPr>
                <w:rFonts w:ascii="Arial" w:hAnsi="Arial"/>
              </w:rPr>
              <w:t>is</w:t>
            </w:r>
            <w:r w:rsidRPr="000D3587">
              <w:rPr>
                <w:rFonts w:ascii="Arial" w:hAnsi="Arial"/>
              </w:rPr>
              <w:t xml:space="preserve"> assessment was affected by extenuating factors.  </w:t>
            </w:r>
          </w:p>
          <w:p w:rsidR="00BF1E7A" w:rsidRPr="009615AC" w:rsidRDefault="00BF1E7A" w:rsidP="009615AC">
            <w:pPr>
              <w:rPr>
                <w:rFonts w:ascii="Arial" w:hAnsi="Arial"/>
                <w:sz w:val="16"/>
                <w:szCs w:val="16"/>
              </w:rPr>
            </w:pPr>
          </w:p>
        </w:tc>
      </w:tr>
      <w:tr w:rsidR="00BF1E7A" w:rsidRPr="000D3587" w:rsidTr="006B583E">
        <w:tc>
          <w:tcPr>
            <w:tcW w:w="9606" w:type="dxa"/>
            <w:gridSpan w:val="2"/>
          </w:tcPr>
          <w:p w:rsidR="00BF1E7A" w:rsidRPr="009615AC" w:rsidRDefault="00BF1E7A" w:rsidP="009615AC">
            <w:pPr>
              <w:rPr>
                <w:rFonts w:ascii="Arial" w:hAnsi="Arial"/>
                <w:b/>
                <w:sz w:val="16"/>
                <w:szCs w:val="16"/>
                <w:u w:val="single"/>
              </w:rPr>
            </w:pPr>
          </w:p>
          <w:p w:rsidR="00BF1E7A" w:rsidRPr="000D3587" w:rsidRDefault="00BF1E7A" w:rsidP="009615AC">
            <w:pPr>
              <w:rPr>
                <w:rFonts w:ascii="Arial" w:hAnsi="Arial"/>
              </w:rPr>
            </w:pPr>
            <w:r w:rsidRPr="000D3587">
              <w:rPr>
                <w:rFonts w:ascii="Arial" w:hAnsi="Arial"/>
                <w:b/>
                <w:u w:val="single"/>
              </w:rPr>
              <w:t>Plagiarism and Unfair Practice Declaration</w:t>
            </w:r>
            <w:r w:rsidRPr="000D3587">
              <w:rPr>
                <w:rFonts w:ascii="Arial" w:hAnsi="Arial"/>
                <w:b/>
              </w:rPr>
              <w:t>:</w:t>
            </w:r>
            <w:r w:rsidRPr="000D3587">
              <w:rPr>
                <w:rFonts w:ascii="Arial" w:hAnsi="Arial"/>
              </w:rPr>
              <w:t xml:space="preserve"> </w:t>
            </w:r>
          </w:p>
          <w:p w:rsidR="00BF1E7A" w:rsidRPr="000D3587" w:rsidRDefault="00BF1E7A" w:rsidP="009615AC">
            <w:pPr>
              <w:rPr>
                <w:rFonts w:ascii="Arial" w:hAnsi="Arial"/>
              </w:rPr>
            </w:pPr>
            <w:r w:rsidRPr="000D3587">
              <w:rPr>
                <w:rFonts w:ascii="Arial" w:hAnsi="Arial"/>
              </w:rPr>
              <w:t>By submitting this ass</w:t>
            </w:r>
            <w:r>
              <w:rPr>
                <w:rFonts w:ascii="Arial" w:hAnsi="Arial"/>
              </w:rPr>
              <w:t>essment</w:t>
            </w:r>
            <w:r w:rsidRPr="000D3587">
              <w:rPr>
                <w:rFonts w:ascii="Arial" w:hAnsi="Arial"/>
              </w:rPr>
              <w:t xml:space="preserve">, </w:t>
            </w:r>
            <w:r>
              <w:rPr>
                <w:rFonts w:ascii="Arial" w:hAnsi="Arial"/>
              </w:rPr>
              <w:t>you</w:t>
            </w:r>
            <w:r w:rsidRPr="000D3587">
              <w:rPr>
                <w:rFonts w:ascii="Arial" w:hAnsi="Arial"/>
              </w:rPr>
              <w:t xml:space="preserve"> declare that </w:t>
            </w:r>
            <w:r>
              <w:rPr>
                <w:rFonts w:ascii="Arial" w:hAnsi="Arial"/>
              </w:rPr>
              <w:t xml:space="preserve">it </w:t>
            </w:r>
            <w:r w:rsidRPr="000D3587">
              <w:rPr>
                <w:rFonts w:ascii="Arial" w:hAnsi="Arial"/>
              </w:rPr>
              <w:t xml:space="preserve">is </w:t>
            </w:r>
            <w:r>
              <w:rPr>
                <w:rFonts w:ascii="Arial" w:hAnsi="Arial"/>
              </w:rPr>
              <w:t>your</w:t>
            </w:r>
            <w:r w:rsidRPr="000D3587">
              <w:rPr>
                <w:rFonts w:ascii="Arial" w:hAnsi="Arial"/>
              </w:rPr>
              <w:t xml:space="preserve"> own work and that the sources of information and material </w:t>
            </w:r>
            <w:r>
              <w:rPr>
                <w:rFonts w:ascii="Arial" w:hAnsi="Arial"/>
              </w:rPr>
              <w:t>you</w:t>
            </w:r>
            <w:r w:rsidRPr="000D3587">
              <w:rPr>
                <w:rFonts w:ascii="Arial" w:hAnsi="Arial"/>
              </w:rPr>
              <w:t xml:space="preserve"> have used (including the internet) have been fully identified and properly acknowledged as required</w:t>
            </w:r>
            <w:r>
              <w:rPr>
                <w:rStyle w:val="FootnoteReference"/>
                <w:rFonts w:ascii="Arial" w:hAnsi="Arial"/>
              </w:rPr>
              <w:footnoteReference w:id="1"/>
            </w:r>
            <w:r w:rsidRPr="000D3587">
              <w:rPr>
                <w:rFonts w:ascii="Arial" w:hAnsi="Arial"/>
              </w:rPr>
              <w:t xml:space="preserve">.  Additionally, the work presented has not been submitted for any other assessment.  </w:t>
            </w:r>
            <w:r>
              <w:rPr>
                <w:rFonts w:ascii="Arial" w:hAnsi="Arial"/>
              </w:rPr>
              <w:t>You also</w:t>
            </w:r>
            <w:r w:rsidRPr="000D3587">
              <w:rPr>
                <w:rFonts w:ascii="Arial" w:hAnsi="Arial"/>
              </w:rPr>
              <w:t xml:space="preserve"> understand that the Faculty reserves the right to investigate allegations of plagiarism or unfair practice which, if proven, could result in a fail in this assessment and may affect </w:t>
            </w:r>
            <w:r>
              <w:rPr>
                <w:rFonts w:ascii="Arial" w:hAnsi="Arial"/>
              </w:rPr>
              <w:t>your</w:t>
            </w:r>
            <w:r w:rsidRPr="000D3587">
              <w:rPr>
                <w:rFonts w:ascii="Arial" w:hAnsi="Arial"/>
              </w:rPr>
              <w:t xml:space="preserve"> progress</w:t>
            </w:r>
            <w:r>
              <w:rPr>
                <w:rFonts w:ascii="Arial" w:hAnsi="Arial"/>
              </w:rPr>
              <w:t>.</w:t>
            </w:r>
          </w:p>
          <w:p w:rsidR="00BF1E7A" w:rsidRPr="009615AC" w:rsidRDefault="00BF1E7A" w:rsidP="009615AC">
            <w:pPr>
              <w:rPr>
                <w:rFonts w:ascii="Arial" w:hAnsi="Arial"/>
                <w:sz w:val="16"/>
                <w:szCs w:val="16"/>
              </w:rPr>
            </w:pPr>
          </w:p>
        </w:tc>
      </w:tr>
      <w:tr w:rsidR="00BF1E7A" w:rsidRPr="000D3587" w:rsidTr="006B583E">
        <w:tc>
          <w:tcPr>
            <w:tcW w:w="9606" w:type="dxa"/>
            <w:gridSpan w:val="2"/>
          </w:tcPr>
          <w:p w:rsidR="00BF1E7A" w:rsidRPr="009615AC" w:rsidRDefault="00BF1E7A" w:rsidP="009615AC">
            <w:pPr>
              <w:rPr>
                <w:rFonts w:ascii="Arial" w:hAnsi="Arial"/>
                <w:b/>
                <w:sz w:val="16"/>
                <w:szCs w:val="16"/>
                <w:u w:val="single"/>
              </w:rPr>
            </w:pPr>
          </w:p>
          <w:p w:rsidR="00BF1E7A" w:rsidRPr="000D3587" w:rsidRDefault="00BF1E7A" w:rsidP="009615AC">
            <w:pPr>
              <w:rPr>
                <w:rFonts w:ascii="Arial" w:hAnsi="Arial"/>
                <w:u w:val="single"/>
              </w:rPr>
            </w:pPr>
            <w:r w:rsidRPr="000D3587">
              <w:rPr>
                <w:rFonts w:ascii="Arial" w:hAnsi="Arial"/>
                <w:b/>
                <w:u w:val="single"/>
              </w:rPr>
              <w:t>Details of Submission:</w:t>
            </w:r>
            <w:r w:rsidRPr="000D3587">
              <w:rPr>
                <w:rFonts w:ascii="Arial" w:hAnsi="Arial"/>
                <w:u w:val="single"/>
              </w:rPr>
              <w:t xml:space="preserve"> </w:t>
            </w:r>
          </w:p>
          <w:p w:rsidR="00BF1E7A" w:rsidRDefault="00BF1E7A" w:rsidP="00270DDE">
            <w:pPr>
              <w:rPr>
                <w:rFonts w:ascii="Arial" w:hAnsi="Arial"/>
              </w:rPr>
            </w:pPr>
            <w:r w:rsidRPr="000D3587">
              <w:rPr>
                <w:rFonts w:ascii="Arial" w:hAnsi="Arial"/>
              </w:rPr>
              <w:t>Note that all work handed in after the submission date and within 5 working days will be capped at 40%</w:t>
            </w:r>
            <w:r>
              <w:rPr>
                <w:rStyle w:val="FootnoteReference"/>
                <w:rFonts w:ascii="Arial" w:hAnsi="Arial"/>
              </w:rPr>
              <w:footnoteReference w:id="2"/>
            </w:r>
            <w:r w:rsidRPr="000D3587">
              <w:rPr>
                <w:rFonts w:ascii="Arial" w:hAnsi="Arial"/>
              </w:rPr>
              <w:t>.  N</w:t>
            </w:r>
            <w:r>
              <w:rPr>
                <w:rFonts w:ascii="Arial" w:hAnsi="Arial"/>
              </w:rPr>
              <w:t>o</w:t>
            </w:r>
            <w:r w:rsidRPr="000D3587">
              <w:rPr>
                <w:rFonts w:ascii="Arial" w:hAnsi="Arial"/>
              </w:rPr>
              <w:t xml:space="preserve"> marks will be awarded if the ass</w:t>
            </w:r>
            <w:r>
              <w:rPr>
                <w:rFonts w:ascii="Arial" w:hAnsi="Arial"/>
              </w:rPr>
              <w:t>ess</w:t>
            </w:r>
            <w:r w:rsidRPr="000D3587">
              <w:rPr>
                <w:rFonts w:ascii="Arial" w:hAnsi="Arial"/>
              </w:rPr>
              <w:t>ment is submitted after the late submission date unless extenuating circumstances are applied for and accepted</w:t>
            </w:r>
            <w:r>
              <w:rPr>
                <w:rFonts w:ascii="Arial" w:hAnsi="Arial"/>
              </w:rPr>
              <w:t xml:space="preserve"> (Advice </w:t>
            </w:r>
            <w:r w:rsidR="00181892">
              <w:rPr>
                <w:rFonts w:ascii="Arial" w:hAnsi="Arial"/>
              </w:rPr>
              <w:t>Centre</w:t>
            </w:r>
            <w:r>
              <w:rPr>
                <w:rFonts w:ascii="Arial" w:hAnsi="Arial"/>
              </w:rPr>
              <w:t xml:space="preserve"> to be consulted)</w:t>
            </w:r>
            <w:r w:rsidRPr="000D3587">
              <w:rPr>
                <w:rFonts w:ascii="Arial" w:hAnsi="Arial"/>
              </w:rPr>
              <w:t>.</w:t>
            </w:r>
          </w:p>
          <w:p w:rsidR="00270DDE" w:rsidRPr="009615AC" w:rsidRDefault="00270DDE" w:rsidP="00270DDE">
            <w:pPr>
              <w:rPr>
                <w:rFonts w:ascii="Arial" w:hAnsi="Arial"/>
                <w:sz w:val="16"/>
                <w:szCs w:val="16"/>
              </w:rPr>
            </w:pPr>
            <w:r>
              <w:rPr>
                <w:rFonts w:ascii="Arial" w:hAnsi="Arial"/>
              </w:rPr>
              <w:t>Work should be submitted as detailed in your student handbook. You are responsible for checking the method of submission.</w:t>
            </w:r>
          </w:p>
        </w:tc>
      </w:tr>
      <w:tr w:rsidR="00BF1E7A" w:rsidRPr="000D3587" w:rsidTr="006B583E">
        <w:tc>
          <w:tcPr>
            <w:tcW w:w="4503" w:type="dxa"/>
          </w:tcPr>
          <w:p w:rsidR="00BF1E7A" w:rsidRPr="009615AC" w:rsidRDefault="00BF1E7A" w:rsidP="009615AC">
            <w:pPr>
              <w:rPr>
                <w:rFonts w:ascii="Arial" w:hAnsi="Arial"/>
                <w:b/>
                <w:sz w:val="16"/>
                <w:szCs w:val="16"/>
              </w:rPr>
            </w:pPr>
          </w:p>
          <w:p w:rsidR="00BF1E7A" w:rsidRDefault="00BF1E7A" w:rsidP="009615AC">
            <w:pPr>
              <w:rPr>
                <w:rFonts w:ascii="Arial" w:hAnsi="Arial"/>
                <w:b/>
              </w:rPr>
            </w:pPr>
            <w:r w:rsidRPr="000D3587">
              <w:rPr>
                <w:rFonts w:ascii="Arial" w:hAnsi="Arial"/>
                <w:b/>
              </w:rPr>
              <w:t>You are required to acknowledge that you have read the above statement</w:t>
            </w:r>
            <w:r>
              <w:rPr>
                <w:rFonts w:ascii="Arial" w:hAnsi="Arial"/>
                <w:b/>
              </w:rPr>
              <w:t>s</w:t>
            </w:r>
            <w:r w:rsidRPr="000D3587">
              <w:rPr>
                <w:rFonts w:ascii="Arial" w:hAnsi="Arial"/>
                <w:b/>
              </w:rPr>
              <w:t xml:space="preserve"> by writing your student number (s) in the box:</w:t>
            </w:r>
          </w:p>
          <w:p w:rsidR="00BF1E7A" w:rsidRPr="009615AC" w:rsidRDefault="00BF1E7A" w:rsidP="009615AC">
            <w:pPr>
              <w:rPr>
                <w:rFonts w:ascii="Arial" w:hAnsi="Arial"/>
                <w:b/>
                <w:sz w:val="16"/>
                <w:szCs w:val="16"/>
              </w:rPr>
            </w:pPr>
          </w:p>
        </w:tc>
        <w:tc>
          <w:tcPr>
            <w:tcW w:w="5103" w:type="dxa"/>
          </w:tcPr>
          <w:p w:rsidR="00E74EBA" w:rsidRDefault="00BF1E7A" w:rsidP="00001F71">
            <w:pPr>
              <w:jc w:val="center"/>
              <w:rPr>
                <w:rFonts w:ascii="Arial" w:hAnsi="Arial"/>
              </w:rPr>
            </w:pPr>
            <w:r w:rsidRPr="000D3587">
              <w:rPr>
                <w:rFonts w:ascii="Arial" w:hAnsi="Arial"/>
              </w:rPr>
              <w:t>Student Number:</w:t>
            </w:r>
          </w:p>
          <w:p w:rsidR="00E74EBA" w:rsidRDefault="00E74EBA" w:rsidP="00E74EBA">
            <w:pPr>
              <w:rPr>
                <w:rFonts w:ascii="Arial" w:hAnsi="Arial"/>
              </w:rPr>
            </w:pPr>
          </w:p>
          <w:p w:rsidR="00BF1E7A" w:rsidRPr="00E74EBA" w:rsidRDefault="00E74EBA" w:rsidP="00E74EBA">
            <w:pPr>
              <w:tabs>
                <w:tab w:val="left" w:pos="977"/>
              </w:tabs>
              <w:rPr>
                <w:rFonts w:ascii="Arial" w:hAnsi="Arial"/>
              </w:rPr>
            </w:pPr>
            <w:r>
              <w:rPr>
                <w:rFonts w:ascii="Arial" w:hAnsi="Arial"/>
              </w:rPr>
              <w:tab/>
              <w:t>13042467</w:t>
            </w:r>
          </w:p>
        </w:tc>
      </w:tr>
    </w:tbl>
    <w:p w:rsidR="00BF1E7A" w:rsidRDefault="00BF1E7A" w:rsidP="00F03778">
      <w:pPr>
        <w:jc w:val="center"/>
        <w:rPr>
          <w:rFonts w:ascii="Arial" w:hAnsi="Arial"/>
          <w:b/>
        </w:rPr>
      </w:pPr>
      <w:r w:rsidRPr="000D3587">
        <w:rPr>
          <w:rFonts w:ascii="Arial" w:hAnsi="Arial"/>
          <w:b/>
        </w:rPr>
        <w:lastRenderedPageBreak/>
        <w:t>IT IS YOUR RESPONSIBILITY TO KEEP A RECORD OF ALL WORK SUBMITTE</w:t>
      </w:r>
      <w:r>
        <w:rPr>
          <w:rFonts w:ascii="Arial" w:hAnsi="Arial"/>
          <w:b/>
        </w:rPr>
        <w:t>D</w:t>
      </w:r>
    </w:p>
    <w:p w:rsidR="00325E19" w:rsidRDefault="00325E19" w:rsidP="00F03778">
      <w:pPr>
        <w:jc w:val="center"/>
        <w:rPr>
          <w:rFonts w:ascii="Arial" w:hAnsi="Arial"/>
        </w:rPr>
      </w:pPr>
    </w:p>
    <w:tbl>
      <w:tblPr>
        <w:tblStyle w:val="TableGrid"/>
        <w:tblW w:w="8897" w:type="dxa"/>
        <w:tblLook w:val="04A0"/>
      </w:tblPr>
      <w:tblGrid>
        <w:gridCol w:w="8897"/>
      </w:tblGrid>
      <w:tr w:rsidR="00990DB4" w:rsidRPr="000D3587" w:rsidTr="009615AC">
        <w:tc>
          <w:tcPr>
            <w:tcW w:w="8897" w:type="dxa"/>
          </w:tcPr>
          <w:p w:rsidR="00990DB4" w:rsidRDefault="00990DB4" w:rsidP="00990DB4">
            <w:pPr>
              <w:jc w:val="center"/>
              <w:rPr>
                <w:rFonts w:ascii="Arial" w:hAnsi="Arial"/>
                <w:b/>
              </w:rPr>
            </w:pPr>
            <w:r>
              <w:rPr>
                <w:rFonts w:ascii="Arial" w:hAnsi="Arial"/>
                <w:b/>
              </w:rPr>
              <w:t>Part B: Marking and Assessment</w:t>
            </w:r>
          </w:p>
          <w:p w:rsidR="00990DB4" w:rsidRPr="000D3587" w:rsidRDefault="00990DB4" w:rsidP="00990DB4">
            <w:pPr>
              <w:jc w:val="center"/>
              <w:rPr>
                <w:rFonts w:ascii="Arial" w:hAnsi="Arial"/>
                <w:b/>
              </w:rPr>
            </w:pPr>
            <w:r>
              <w:rPr>
                <w:rFonts w:ascii="Arial" w:hAnsi="Arial"/>
                <w:b/>
              </w:rPr>
              <w:t>(to be completed by Module Lecturer)</w:t>
            </w:r>
          </w:p>
        </w:tc>
      </w:tr>
      <w:tr w:rsidR="00BE1108" w:rsidRPr="000D3587" w:rsidTr="00BE1108">
        <w:tc>
          <w:tcPr>
            <w:tcW w:w="8897" w:type="dxa"/>
          </w:tcPr>
          <w:p w:rsidR="00BE1108" w:rsidRPr="00181892" w:rsidRDefault="00BE1108" w:rsidP="00181892">
            <w:pPr>
              <w:rPr>
                <w:rFonts w:ascii="Arial" w:eastAsia="Times New Roman" w:hAnsi="Arial" w:cs="Arial"/>
                <w:sz w:val="22"/>
                <w:szCs w:val="22"/>
                <w:lang w:eastAsia="en-GB"/>
              </w:rPr>
            </w:pPr>
            <w:r w:rsidRPr="00181892">
              <w:rPr>
                <w:rFonts w:ascii="Arial" w:eastAsia="Times New Roman" w:hAnsi="Arial" w:cs="Arial"/>
                <w:sz w:val="22"/>
                <w:szCs w:val="22"/>
                <w:lang w:eastAsia="en-GB"/>
              </w:rPr>
              <w:t xml:space="preserve">This assignment will be marked out of </w:t>
            </w:r>
            <w:r w:rsidR="004C0964">
              <w:rPr>
                <w:rFonts w:ascii="Arial" w:eastAsia="Times New Roman" w:hAnsi="Arial" w:cs="Arial"/>
                <w:sz w:val="22"/>
                <w:szCs w:val="22"/>
                <w:shd w:val="clear" w:color="auto" w:fill="D9D9D9" w:themeFill="background1" w:themeFillShade="D9"/>
                <w:lang w:eastAsia="en-GB"/>
              </w:rPr>
              <w:t>100</w:t>
            </w:r>
            <w:r w:rsidRPr="00181892">
              <w:rPr>
                <w:rFonts w:ascii="Arial" w:eastAsia="Times New Roman" w:hAnsi="Arial" w:cs="Arial"/>
                <w:sz w:val="22"/>
                <w:szCs w:val="22"/>
                <w:lang w:eastAsia="en-GB"/>
              </w:rPr>
              <w:t>%</w:t>
            </w:r>
          </w:p>
          <w:p w:rsidR="00BE1108" w:rsidRPr="00181892" w:rsidRDefault="00BE1108" w:rsidP="00181892">
            <w:pPr>
              <w:rPr>
                <w:rFonts w:ascii="Arial" w:eastAsia="Times New Roman" w:hAnsi="Arial" w:cs="Arial"/>
                <w:sz w:val="22"/>
                <w:szCs w:val="22"/>
                <w:lang w:eastAsia="en-GB"/>
              </w:rPr>
            </w:pPr>
          </w:p>
          <w:p w:rsidR="00BE1108" w:rsidRPr="00181892" w:rsidRDefault="00BE1108" w:rsidP="00181892">
            <w:pPr>
              <w:rPr>
                <w:rFonts w:ascii="Arial" w:eastAsia="Times New Roman" w:hAnsi="Arial" w:cs="Arial"/>
                <w:sz w:val="22"/>
                <w:szCs w:val="22"/>
                <w:lang w:eastAsia="en-GB"/>
              </w:rPr>
            </w:pPr>
            <w:r w:rsidRPr="00181892">
              <w:rPr>
                <w:rFonts w:ascii="Arial" w:eastAsia="Times New Roman" w:hAnsi="Arial" w:cs="Arial"/>
                <w:sz w:val="22"/>
                <w:szCs w:val="22"/>
                <w:lang w:eastAsia="en-GB"/>
              </w:rPr>
              <w:t xml:space="preserve">This assignment contributes to </w:t>
            </w:r>
            <w:r w:rsidR="004C0964">
              <w:rPr>
                <w:rFonts w:ascii="Arial" w:eastAsia="Times New Roman" w:hAnsi="Arial" w:cs="Arial"/>
                <w:sz w:val="22"/>
                <w:szCs w:val="22"/>
                <w:shd w:val="clear" w:color="auto" w:fill="D9D9D9" w:themeFill="background1" w:themeFillShade="D9"/>
                <w:lang w:eastAsia="en-GB"/>
              </w:rPr>
              <w:t>40</w:t>
            </w:r>
            <w:r w:rsidRPr="00181892">
              <w:rPr>
                <w:rFonts w:ascii="Arial" w:eastAsia="Times New Roman" w:hAnsi="Arial" w:cs="Arial"/>
                <w:sz w:val="22"/>
                <w:szCs w:val="22"/>
                <w:lang w:eastAsia="en-GB"/>
              </w:rPr>
              <w:t>% of the total module marks.</w:t>
            </w:r>
          </w:p>
          <w:p w:rsidR="00BE1108" w:rsidRPr="00181892" w:rsidRDefault="00BE1108" w:rsidP="00181892">
            <w:pPr>
              <w:rPr>
                <w:rFonts w:ascii="Arial" w:eastAsia="Times New Roman" w:hAnsi="Arial" w:cs="Arial"/>
                <w:sz w:val="22"/>
                <w:szCs w:val="22"/>
                <w:lang w:eastAsia="en-GB"/>
              </w:rPr>
            </w:pPr>
          </w:p>
          <w:p w:rsidR="00BE1108" w:rsidRPr="00181892" w:rsidRDefault="00BE1108" w:rsidP="00181892">
            <w:pPr>
              <w:rPr>
                <w:rFonts w:ascii="Arial" w:eastAsia="Times New Roman" w:hAnsi="Arial" w:cs="Arial"/>
                <w:sz w:val="22"/>
                <w:szCs w:val="22"/>
                <w:lang w:eastAsia="en-GB"/>
              </w:rPr>
            </w:pPr>
            <w:r w:rsidRPr="00181892">
              <w:rPr>
                <w:rFonts w:ascii="Arial" w:eastAsia="Times New Roman" w:hAnsi="Arial" w:cs="Arial"/>
                <w:sz w:val="22"/>
                <w:szCs w:val="22"/>
                <w:lang w:eastAsia="en-GB"/>
              </w:rPr>
              <w:t>This assignment is bonded</w:t>
            </w:r>
            <w:r w:rsidR="004C0964">
              <w:rPr>
                <w:rFonts w:ascii="Arial" w:eastAsia="Times New Roman" w:hAnsi="Arial" w:cs="Arial"/>
                <w:sz w:val="22"/>
                <w:szCs w:val="22"/>
                <w:lang w:eastAsia="en-GB"/>
              </w:rPr>
              <w:t xml:space="preserve"> </w:t>
            </w:r>
          </w:p>
          <w:p w:rsidR="00BE1108" w:rsidRDefault="00BE1108" w:rsidP="00990DB4">
            <w:pPr>
              <w:jc w:val="center"/>
              <w:rPr>
                <w:rFonts w:ascii="Arial" w:hAnsi="Arial"/>
                <w:b/>
              </w:rPr>
            </w:pPr>
          </w:p>
        </w:tc>
      </w:tr>
      <w:tr w:rsidR="00BF1E7A" w:rsidRPr="000D3587" w:rsidTr="009615AC">
        <w:tc>
          <w:tcPr>
            <w:tcW w:w="8897" w:type="dxa"/>
          </w:tcPr>
          <w:p w:rsidR="00BF1E7A" w:rsidRPr="000D11AA" w:rsidRDefault="00BF1E7A" w:rsidP="009615AC">
            <w:pPr>
              <w:rPr>
                <w:b/>
              </w:rPr>
            </w:pPr>
            <w:r w:rsidRPr="000D11AA">
              <w:rPr>
                <w:b/>
              </w:rPr>
              <w:t xml:space="preserve">Assessment Task: </w:t>
            </w:r>
          </w:p>
          <w:p w:rsidR="00214DE8" w:rsidRPr="000D11AA" w:rsidRDefault="00214DE8" w:rsidP="009615AC"/>
          <w:p w:rsidR="00DC7BB0" w:rsidRPr="000D11AA" w:rsidRDefault="00DC7BB0" w:rsidP="00DC7BB0">
            <w:pPr>
              <w:jc w:val="both"/>
            </w:pPr>
            <w:r w:rsidRPr="000D11AA">
              <w:t xml:space="preserve">You are required to write an application that will render a </w:t>
            </w:r>
            <w:r w:rsidR="000D11AA" w:rsidRPr="000D11AA">
              <w:t>3D terrain</w:t>
            </w:r>
            <w:r w:rsidRPr="000D11AA">
              <w:t xml:space="preserve"> using vertex and fragment shaders written in the OpenGL shading Language (GLSL).  You can use any of the lecture demos or tutorial projects as a starting point.</w:t>
            </w:r>
          </w:p>
          <w:p w:rsidR="00DC7BB0" w:rsidRPr="000D11AA" w:rsidRDefault="00DC7BB0" w:rsidP="00DC7BB0">
            <w:pPr>
              <w:jc w:val="both"/>
            </w:pPr>
          </w:p>
          <w:p w:rsidR="00DC7BB0" w:rsidRPr="000D11AA" w:rsidRDefault="00DC7BB0" w:rsidP="00DC7BB0">
            <w:pPr>
              <w:jc w:val="both"/>
            </w:pPr>
            <w:r w:rsidRPr="000D11AA">
              <w:t>You are required to complete the following tasks…</w:t>
            </w:r>
          </w:p>
          <w:p w:rsidR="00DC7BB0" w:rsidRPr="000D11AA" w:rsidRDefault="00DC7BB0" w:rsidP="000D11AA">
            <w:pPr>
              <w:jc w:val="both"/>
            </w:pPr>
          </w:p>
          <w:p w:rsidR="00DC7BB0" w:rsidRPr="000D11AA" w:rsidRDefault="00DC7BB0" w:rsidP="001671BD">
            <w:pPr>
              <w:pStyle w:val="ListParagraph"/>
              <w:numPr>
                <w:ilvl w:val="0"/>
                <w:numId w:val="16"/>
              </w:numPr>
              <w:jc w:val="both"/>
            </w:pPr>
            <w:r w:rsidRPr="000D11AA">
              <w:t xml:space="preserve">Create a 2D grid (lattice) of vertices that lies flat on the </w:t>
            </w:r>
            <w:proofErr w:type="spellStart"/>
            <w:r w:rsidRPr="000D11AA">
              <w:rPr>
                <w:i/>
              </w:rPr>
              <w:t>xz</w:t>
            </w:r>
            <w:proofErr w:type="spellEnd"/>
            <w:r w:rsidRPr="000D11AA">
              <w:t xml:space="preserve"> plane (so all </w:t>
            </w:r>
            <w:r w:rsidRPr="000D11AA">
              <w:rPr>
                <w:i/>
              </w:rPr>
              <w:t>y</w:t>
            </w:r>
            <w:r w:rsidRPr="000D11AA">
              <w:t xml:space="preserve"> coordinates are equal to </w:t>
            </w:r>
            <w:r w:rsidRPr="000D11AA">
              <w:rPr>
                <w:b/>
              </w:rPr>
              <w:t>0.0</w:t>
            </w:r>
            <w:r w:rsidRPr="000D11AA">
              <w:t xml:space="preserve">).  The size of the grid must be at least 32 </w:t>
            </w:r>
            <w:r w:rsidRPr="000D11AA">
              <w:rPr>
                <w:b/>
              </w:rPr>
              <w:t>x</w:t>
            </w:r>
            <w:r w:rsidR="009E34D2">
              <w:t xml:space="preserve"> 32 points.  The grid must be defined by</w:t>
            </w:r>
            <w:r w:rsidR="00A310D8">
              <w:t xml:space="preserve"> at least one array storing the positions of each vertex and an index array containing the indices for each vertex </w:t>
            </w:r>
            <w:r w:rsidR="00D946F2">
              <w:t>that make</w:t>
            </w:r>
            <w:r w:rsidR="00A310D8">
              <w:t xml:space="preserve"> up each triangle on the surface.</w:t>
            </w:r>
            <w:r w:rsidR="001671BD">
              <w:t xml:space="preserve">  Hint: </w:t>
            </w:r>
            <w:r w:rsidRPr="000D11AA">
              <w:t xml:space="preserve">The arrays can be setup as a static array or by dynamically allocating memory with </w:t>
            </w:r>
            <w:proofErr w:type="spellStart"/>
            <w:r w:rsidRPr="0079077F">
              <w:rPr>
                <w:rFonts w:ascii="Consolas" w:hAnsi="Consolas" w:cs="Consolas"/>
                <w:sz w:val="20"/>
                <w:szCs w:val="20"/>
              </w:rPr>
              <w:t>malloc</w:t>
            </w:r>
            <w:proofErr w:type="spellEnd"/>
            <w:r w:rsidRPr="000D11AA">
              <w:t xml:space="preserve"> for example.</w:t>
            </w:r>
          </w:p>
          <w:p w:rsidR="00DC7BB0" w:rsidRPr="000D11AA" w:rsidRDefault="00DC7BB0" w:rsidP="00DC7BB0">
            <w:pPr>
              <w:jc w:val="both"/>
            </w:pPr>
          </w:p>
          <w:p w:rsidR="00DC7BB0" w:rsidRPr="000D11AA" w:rsidRDefault="00DC7BB0" w:rsidP="000D11AA">
            <w:pPr>
              <w:numPr>
                <w:ilvl w:val="0"/>
                <w:numId w:val="16"/>
              </w:numPr>
              <w:jc w:val="both"/>
            </w:pPr>
            <w:r w:rsidRPr="000D11AA">
              <w:t>Setup th</w:t>
            </w:r>
            <w:r w:rsidR="000D11AA">
              <w:t>e arrays you created above in Vertex Buffer Objects (VB</w:t>
            </w:r>
            <w:r w:rsidRPr="000D11AA">
              <w:t>O</w:t>
            </w:r>
            <w:r w:rsidR="000D11AA">
              <w:t>s</w:t>
            </w:r>
            <w:r w:rsidRPr="000D11AA">
              <w:t xml:space="preserve">) which </w:t>
            </w:r>
            <w:r w:rsidR="000D11AA">
              <w:t xml:space="preserve">are </w:t>
            </w:r>
            <w:r w:rsidRPr="000D11AA">
              <w:t xml:space="preserve">in turn </w:t>
            </w:r>
            <w:r w:rsidR="000D11AA">
              <w:t>encapsulated in a new Vertex Array Object (VAO).</w:t>
            </w:r>
            <w:r w:rsidRPr="000D11AA">
              <w:t xml:space="preserve"> </w:t>
            </w:r>
            <w:r w:rsidR="000D11AA">
              <w:t xml:space="preserve"> </w:t>
            </w:r>
            <w:r w:rsidRPr="000D11AA">
              <w:t xml:space="preserve">You can use the </w:t>
            </w:r>
            <w:r w:rsidR="000D11AA">
              <w:t>VAO/</w:t>
            </w:r>
            <w:r w:rsidRPr="000D11AA">
              <w:t xml:space="preserve">VBO examples </w:t>
            </w:r>
            <w:r w:rsidR="000D11AA">
              <w:t xml:space="preserve">given </w:t>
            </w:r>
            <w:r w:rsidRPr="000D11AA">
              <w:t xml:space="preserve">in </w:t>
            </w:r>
            <w:r w:rsidR="000D11AA">
              <w:t>the lecture demos</w:t>
            </w:r>
            <w:r w:rsidRPr="000D11AA">
              <w:t xml:space="preserve"> as a guide.</w:t>
            </w:r>
          </w:p>
          <w:p w:rsidR="00DC7BB0" w:rsidRPr="000D11AA" w:rsidRDefault="00DC7BB0" w:rsidP="00DC7BB0">
            <w:pPr>
              <w:ind w:left="1080"/>
              <w:jc w:val="both"/>
            </w:pPr>
          </w:p>
          <w:p w:rsidR="00DC7BB0" w:rsidRPr="000D11AA" w:rsidRDefault="00DC7BB0" w:rsidP="00FC058C">
            <w:pPr>
              <w:numPr>
                <w:ilvl w:val="0"/>
                <w:numId w:val="16"/>
              </w:numPr>
              <w:jc w:val="both"/>
            </w:pPr>
            <w:r w:rsidRPr="000D11AA">
              <w:t xml:space="preserve">Write a function </w:t>
            </w:r>
            <w:r w:rsidRPr="000D11AA">
              <w:rPr>
                <w:rFonts w:ascii="Consolas" w:hAnsi="Consolas" w:cs="Consolas"/>
                <w:noProof/>
                <w:sz w:val="20"/>
              </w:rPr>
              <w:t>drawSurface</w:t>
            </w:r>
            <w:r w:rsidR="000D11AA">
              <w:rPr>
                <w:rFonts w:ascii="Consolas" w:hAnsi="Consolas" w:cs="Consolas"/>
                <w:noProof/>
                <w:sz w:val="20"/>
              </w:rPr>
              <w:t>()</w:t>
            </w:r>
            <w:r w:rsidRPr="000D11AA">
              <w:rPr>
                <w:sz w:val="20"/>
              </w:rPr>
              <w:t xml:space="preserve"> </w:t>
            </w:r>
            <w:r w:rsidRPr="000D11AA">
              <w:t xml:space="preserve">to render the 2D grid stored in the VAO from the previous step.  This can be called from the </w:t>
            </w:r>
            <w:r w:rsidR="000D11AA" w:rsidRPr="000D11AA">
              <w:rPr>
                <w:rFonts w:ascii="Consolas" w:hAnsi="Consolas" w:cs="Consolas"/>
                <w:sz w:val="20"/>
              </w:rPr>
              <w:t>display</w:t>
            </w:r>
            <w:r w:rsidR="000D11AA">
              <w:rPr>
                <w:rFonts w:ascii="Consolas" w:hAnsi="Consolas" w:cs="Consolas"/>
                <w:sz w:val="20"/>
              </w:rPr>
              <w:t>()</w:t>
            </w:r>
            <w:r w:rsidRPr="000D11AA">
              <w:rPr>
                <w:sz w:val="20"/>
              </w:rPr>
              <w:t xml:space="preserve"> </w:t>
            </w:r>
            <w:r w:rsidRPr="000D11AA">
              <w:t xml:space="preserve">function in </w:t>
            </w:r>
            <w:r w:rsidR="000D11AA" w:rsidRPr="000D11AA">
              <w:rPr>
                <w:rFonts w:ascii="Consolas" w:hAnsi="Consolas" w:cs="Consolas"/>
                <w:sz w:val="20"/>
              </w:rPr>
              <w:t>gldemo</w:t>
            </w:r>
            <w:r w:rsidRPr="000D11AA">
              <w:rPr>
                <w:rFonts w:ascii="Consolas" w:hAnsi="Consolas" w:cs="Consolas"/>
                <w:sz w:val="20"/>
              </w:rPr>
              <w:t>.cpp</w:t>
            </w:r>
            <w:r w:rsidRPr="000D11AA">
              <w:t>.</w:t>
            </w:r>
          </w:p>
          <w:p w:rsidR="00DC7BB0" w:rsidRPr="000D11AA" w:rsidRDefault="00DC7BB0" w:rsidP="00DC7BB0">
            <w:pPr>
              <w:ind w:left="360"/>
              <w:jc w:val="both"/>
            </w:pPr>
          </w:p>
          <w:p w:rsidR="00FC058C" w:rsidRDefault="00FC058C" w:rsidP="00DC7BB0">
            <w:pPr>
              <w:numPr>
                <w:ilvl w:val="0"/>
                <w:numId w:val="16"/>
              </w:numPr>
              <w:jc w:val="both"/>
            </w:pPr>
            <w:r>
              <w:t>Implement a vertex shader that takes as input the per-vertex data from your VBOs created in step 2 above</w:t>
            </w:r>
            <w:r w:rsidR="00DC7BB0" w:rsidRPr="000D11AA">
              <w:t>.</w:t>
            </w:r>
            <w:r>
              <w:t xml:space="preserve">  Write a function in your vertex </w:t>
            </w:r>
            <w:proofErr w:type="spellStart"/>
            <w:r>
              <w:t>shader</w:t>
            </w:r>
            <w:proofErr w:type="spellEnd"/>
            <w:r>
              <w:t xml:space="preserve"> called </w:t>
            </w:r>
            <w:proofErr w:type="spellStart"/>
            <w:r>
              <w:t>calcOffset</w:t>
            </w:r>
            <w:proofErr w:type="spellEnd"/>
            <w:r>
              <w:t xml:space="preserve"> which is declared as…</w:t>
            </w:r>
          </w:p>
          <w:p w:rsidR="00FC058C" w:rsidRDefault="00FC058C" w:rsidP="00FC058C">
            <w:pPr>
              <w:pStyle w:val="ListParagraph"/>
            </w:pPr>
          </w:p>
          <w:p w:rsidR="00FC058C" w:rsidRPr="00FC058C" w:rsidRDefault="00FC058C" w:rsidP="00FC058C">
            <w:pPr>
              <w:ind w:left="720"/>
              <w:jc w:val="both"/>
              <w:rPr>
                <w:rFonts w:ascii="Consolas" w:hAnsi="Consolas" w:cs="Consolas"/>
                <w:sz w:val="20"/>
                <w:szCs w:val="20"/>
              </w:rPr>
            </w:pPr>
            <w:r w:rsidRPr="00FC058C">
              <w:rPr>
                <w:rFonts w:ascii="Consolas" w:hAnsi="Consolas" w:cs="Consolas"/>
                <w:sz w:val="20"/>
                <w:szCs w:val="20"/>
              </w:rPr>
              <w:t xml:space="preserve">vec4 </w:t>
            </w:r>
            <w:proofErr w:type="spellStart"/>
            <w:r w:rsidRPr="00FC058C">
              <w:rPr>
                <w:rFonts w:ascii="Consolas" w:hAnsi="Consolas" w:cs="Consolas"/>
                <w:sz w:val="20"/>
                <w:szCs w:val="20"/>
              </w:rPr>
              <w:t>calcOffset</w:t>
            </w:r>
            <w:proofErr w:type="spellEnd"/>
            <w:r w:rsidRPr="00FC058C">
              <w:rPr>
                <w:rFonts w:ascii="Consolas" w:hAnsi="Consolas" w:cs="Consolas"/>
                <w:sz w:val="20"/>
                <w:szCs w:val="20"/>
              </w:rPr>
              <w:t>(vec4 pos)</w:t>
            </w:r>
          </w:p>
          <w:p w:rsidR="00FC058C" w:rsidRDefault="00FC058C" w:rsidP="00FC058C">
            <w:pPr>
              <w:ind w:left="720"/>
              <w:jc w:val="both"/>
            </w:pPr>
          </w:p>
          <w:p w:rsidR="00DC7BB0" w:rsidRPr="000D11AA" w:rsidRDefault="00FC058C" w:rsidP="00FC058C">
            <w:pPr>
              <w:ind w:left="720"/>
              <w:jc w:val="both"/>
            </w:pPr>
            <w:r>
              <w:t xml:space="preserve">…that takes as input a vertex position and outputs a new vertex position with an offset added accordingly.  The offset can be calculated however you like, making good use of GLSL’s functions to create a 3D terrain-like surface.  </w:t>
            </w:r>
            <w:r w:rsidRPr="00FC058C">
              <w:rPr>
                <w:b/>
              </w:rPr>
              <w:t>Hint:  More marks will be awarded for more complex functions.  You can extend the function declaration to include additional parameters if you wish and you can add any per-vertex or uniform data you like as input to the vertex shader</w:t>
            </w:r>
            <w:r w:rsidR="00DC7BB0" w:rsidRPr="00FC058C">
              <w:rPr>
                <w:b/>
              </w:rPr>
              <w:t>.</w:t>
            </w:r>
          </w:p>
          <w:p w:rsidR="00DC7BB0" w:rsidRPr="000D11AA" w:rsidRDefault="00DC7BB0" w:rsidP="00DC7BB0">
            <w:pPr>
              <w:jc w:val="both"/>
            </w:pPr>
          </w:p>
          <w:p w:rsidR="00DC7BB0" w:rsidRPr="000D11AA" w:rsidRDefault="00DC7BB0" w:rsidP="00DC7BB0">
            <w:pPr>
              <w:numPr>
                <w:ilvl w:val="0"/>
                <w:numId w:val="16"/>
              </w:numPr>
              <w:jc w:val="both"/>
            </w:pPr>
            <w:r w:rsidRPr="000D11AA">
              <w:t xml:space="preserve">If you connect each vertex in the </w:t>
            </w:r>
            <w:r w:rsidR="00735CD9">
              <w:t>grid</w:t>
            </w:r>
            <w:r w:rsidRPr="000D11AA">
              <w:t xml:space="preserve"> in both the horizontal and vertical directions you would create a grid pattern as shown below. Implement a </w:t>
            </w:r>
            <w:r w:rsidRPr="00735CD9">
              <w:rPr>
                <w:b/>
              </w:rPr>
              <w:t>fragment shader</w:t>
            </w:r>
            <w:r w:rsidRPr="000D11AA">
              <w:t xml:space="preserve"> that colours each fragment that lies on a grid line black and the other fragments white.</w:t>
            </w:r>
          </w:p>
          <w:p w:rsidR="00DC7BB0" w:rsidRPr="000D11AA" w:rsidRDefault="00DC7BB0" w:rsidP="00DC7BB0">
            <w:pPr>
              <w:jc w:val="both"/>
            </w:pPr>
          </w:p>
          <w:p w:rsidR="00DC7BB0" w:rsidRDefault="00DC7BB0" w:rsidP="00DC7BB0">
            <w:pPr>
              <w:jc w:val="both"/>
            </w:pPr>
          </w:p>
          <w:p w:rsidR="0079077F" w:rsidRPr="000D11AA" w:rsidRDefault="0079077F" w:rsidP="00DC7BB0">
            <w:pPr>
              <w:jc w:val="both"/>
            </w:pPr>
          </w:p>
          <w:p w:rsidR="00DC7BB0" w:rsidRPr="000D11AA" w:rsidRDefault="00DC7BB0" w:rsidP="00DC7BB0">
            <w:pPr>
              <w:jc w:val="both"/>
            </w:pPr>
          </w:p>
          <w:p w:rsidR="00DC7BB0" w:rsidRPr="000D11AA" w:rsidRDefault="00DC7BB0" w:rsidP="00DC7BB0">
            <w:pPr>
              <w:jc w:val="center"/>
            </w:pPr>
            <w:r w:rsidRPr="000D11AA">
              <w:rPr>
                <w:noProof/>
                <w:lang w:eastAsia="en-GB"/>
              </w:rPr>
              <w:drawing>
                <wp:inline distT="0" distB="0" distL="0" distR="0">
                  <wp:extent cx="3190875" cy="246697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90875" cy="2466975"/>
                          </a:xfrm>
                          <a:prstGeom prst="rect">
                            <a:avLst/>
                          </a:prstGeom>
                          <a:noFill/>
                          <a:ln>
                            <a:noFill/>
                          </a:ln>
                        </pic:spPr>
                      </pic:pic>
                    </a:graphicData>
                  </a:graphic>
                </wp:inline>
              </w:drawing>
            </w:r>
          </w:p>
          <w:p w:rsidR="00DC7BB0" w:rsidRPr="000D11AA" w:rsidRDefault="00DC7BB0" w:rsidP="00DC7BB0">
            <w:pPr>
              <w:jc w:val="both"/>
            </w:pPr>
          </w:p>
          <w:p w:rsidR="00DC7BB0" w:rsidRPr="000D11AA" w:rsidRDefault="00DC7BB0" w:rsidP="00DC7BB0">
            <w:pPr>
              <w:jc w:val="both"/>
            </w:pPr>
          </w:p>
          <w:p w:rsidR="00DC7BB0" w:rsidRPr="000D11AA" w:rsidRDefault="00DC7BB0" w:rsidP="00DC7BB0">
            <w:pPr>
              <w:pStyle w:val="ListParagraph"/>
              <w:numPr>
                <w:ilvl w:val="0"/>
                <w:numId w:val="16"/>
              </w:numPr>
              <w:jc w:val="both"/>
              <w:rPr>
                <w:rFonts w:cs="Arial"/>
              </w:rPr>
            </w:pPr>
            <w:r w:rsidRPr="000D11AA">
              <w:rPr>
                <w:rFonts w:cs="Arial"/>
                <w:bCs/>
                <w:iCs/>
              </w:rPr>
              <w:t>You will be required to explain your design and implementation in</w:t>
            </w:r>
            <w:r w:rsidRPr="000D11AA">
              <w:rPr>
                <w:rFonts w:cs="Arial"/>
              </w:rPr>
              <w:t xml:space="preserve"> a short 5</w:t>
            </w:r>
            <w:r w:rsidR="008F5140">
              <w:rPr>
                <w:rFonts w:cs="Arial"/>
              </w:rPr>
              <w:t>-10</w:t>
            </w:r>
            <w:r w:rsidRPr="000D11AA">
              <w:rPr>
                <w:rFonts w:cs="Arial"/>
              </w:rPr>
              <w:t xml:space="preserve"> minute code demo which will take place in the tutorial session after the assignment has been submitted.</w:t>
            </w:r>
            <w:r w:rsidR="00832E37">
              <w:rPr>
                <w:rFonts w:cs="Arial"/>
              </w:rPr>
              <w:t xml:space="preserve">  </w:t>
            </w:r>
            <w:r w:rsidR="00832E37" w:rsidRPr="001C2F3E">
              <w:rPr>
                <w:rFonts w:cs="Arial"/>
                <w:b/>
              </w:rPr>
              <w:t xml:space="preserve">The code demo is mandatory.  The above </w:t>
            </w:r>
            <w:r w:rsidR="00832E37">
              <w:rPr>
                <w:rFonts w:cs="Arial"/>
                <w:b/>
              </w:rPr>
              <w:t>sections</w:t>
            </w:r>
            <w:r w:rsidR="00832E37" w:rsidRPr="001C2F3E">
              <w:rPr>
                <w:rFonts w:cs="Arial"/>
                <w:b/>
              </w:rPr>
              <w:t xml:space="preserve"> will</w:t>
            </w:r>
            <w:r w:rsidR="00832E37">
              <w:rPr>
                <w:rFonts w:cs="Arial"/>
                <w:b/>
              </w:rPr>
              <w:t xml:space="preserve"> also </w:t>
            </w:r>
            <w:r w:rsidR="00832E37" w:rsidRPr="001C2F3E">
              <w:rPr>
                <w:rFonts w:cs="Arial"/>
                <w:b/>
              </w:rPr>
              <w:t>be marked according to how well you demonstrate your understanding</w:t>
            </w:r>
            <w:r w:rsidR="00832E37">
              <w:rPr>
                <w:rFonts w:cs="Arial"/>
                <w:b/>
              </w:rPr>
              <w:t xml:space="preserve"> of them</w:t>
            </w:r>
            <w:r w:rsidR="00832E37" w:rsidRPr="001C2F3E">
              <w:rPr>
                <w:rFonts w:cs="Arial"/>
                <w:b/>
              </w:rPr>
              <w:t xml:space="preserve"> in the code demo.</w:t>
            </w:r>
          </w:p>
          <w:p w:rsidR="00DC7BB0" w:rsidRPr="000D11AA" w:rsidRDefault="00DC7BB0" w:rsidP="00DC7BB0">
            <w:pPr>
              <w:rPr>
                <w:rFonts w:cs="Arial"/>
              </w:rPr>
            </w:pPr>
          </w:p>
          <w:p w:rsidR="00DC7BB0" w:rsidRPr="000D11AA" w:rsidRDefault="00DC7BB0" w:rsidP="00DC7BB0">
            <w:pPr>
              <w:jc w:val="both"/>
              <w:rPr>
                <w:rFonts w:cs="Arial"/>
              </w:rPr>
            </w:pPr>
          </w:p>
          <w:p w:rsidR="00DC7BB0" w:rsidRPr="000D11AA" w:rsidRDefault="00DC7BB0" w:rsidP="00DC7BB0">
            <w:pPr>
              <w:jc w:val="both"/>
              <w:rPr>
                <w:rFonts w:cs="Arial"/>
              </w:rPr>
            </w:pPr>
          </w:p>
          <w:p w:rsidR="00DC7BB0" w:rsidRPr="0023721A" w:rsidRDefault="00DC7BB0" w:rsidP="00DC7BB0">
            <w:pPr>
              <w:jc w:val="both"/>
              <w:rPr>
                <w:rFonts w:ascii="Arial" w:hAnsi="Arial" w:cs="Arial"/>
                <w:b/>
              </w:rPr>
            </w:pPr>
            <w:r w:rsidRPr="0023721A">
              <w:rPr>
                <w:rFonts w:ascii="Arial" w:hAnsi="Arial" w:cs="Arial"/>
                <w:b/>
              </w:rPr>
              <w:t>Deliverables</w:t>
            </w:r>
          </w:p>
          <w:p w:rsidR="00DC7BB0" w:rsidRPr="00C44B6F" w:rsidRDefault="00DC7BB0" w:rsidP="00DC7BB0">
            <w:pPr>
              <w:jc w:val="both"/>
              <w:rPr>
                <w:rFonts w:cs="Arial"/>
              </w:rPr>
            </w:pPr>
          </w:p>
          <w:p w:rsidR="00DC7BB0" w:rsidRPr="00C44B6F" w:rsidRDefault="00DC7BB0" w:rsidP="00DC7BB0">
            <w:pPr>
              <w:pStyle w:val="ListParagraph"/>
              <w:numPr>
                <w:ilvl w:val="0"/>
                <w:numId w:val="7"/>
              </w:numPr>
              <w:jc w:val="both"/>
              <w:rPr>
                <w:rFonts w:cs="Arial"/>
              </w:rPr>
            </w:pPr>
            <w:r w:rsidRPr="00C44B6F">
              <w:rPr>
                <w:rFonts w:cs="Arial"/>
              </w:rPr>
              <w:t xml:space="preserve">A zip containing the source code and executable of your implementation.  This is to be submitted to </w:t>
            </w:r>
            <w:proofErr w:type="spellStart"/>
            <w:r w:rsidRPr="00C44B6F">
              <w:rPr>
                <w:rFonts w:cs="Arial"/>
              </w:rPr>
              <w:t>UniLearn</w:t>
            </w:r>
            <w:proofErr w:type="spellEnd"/>
            <w:r w:rsidRPr="00C44B6F">
              <w:rPr>
                <w:rFonts w:cs="Arial"/>
              </w:rPr>
              <w:t xml:space="preserve"> no later than the submission date shown on the assignment front sheet.  Please name your zip file with your enrolment number (e.g. 12345678.zip).</w:t>
            </w:r>
          </w:p>
          <w:p w:rsidR="00D56984" w:rsidRPr="00C44B6F" w:rsidRDefault="00D56984" w:rsidP="00D56984">
            <w:pPr>
              <w:pStyle w:val="ListParagraph"/>
              <w:jc w:val="both"/>
              <w:rPr>
                <w:rFonts w:cs="Arial"/>
              </w:rPr>
            </w:pPr>
          </w:p>
          <w:p w:rsidR="00D56984" w:rsidRPr="00C44B6F" w:rsidRDefault="00D56984" w:rsidP="00D56984">
            <w:pPr>
              <w:pStyle w:val="ListParagraph"/>
              <w:numPr>
                <w:ilvl w:val="0"/>
                <w:numId w:val="7"/>
              </w:numPr>
              <w:jc w:val="both"/>
              <w:rPr>
                <w:rFonts w:cs="Arial"/>
              </w:rPr>
            </w:pPr>
            <w:r w:rsidRPr="00C44B6F">
              <w:rPr>
                <w:rFonts w:cs="Arial"/>
              </w:rPr>
              <w:t>A copy of this document is also to be included in your zip file, with your Student Enrolment Number filled in on the front sheet and the optional Reflection sheet (see Part C below) filled in accordingly.</w:t>
            </w:r>
          </w:p>
          <w:p w:rsidR="00D56984" w:rsidRPr="00C44B6F" w:rsidRDefault="00D56984" w:rsidP="00D56984">
            <w:pPr>
              <w:jc w:val="both"/>
              <w:rPr>
                <w:rFonts w:cs="Arial"/>
              </w:rPr>
            </w:pPr>
          </w:p>
          <w:p w:rsidR="00F03778" w:rsidRPr="00C44B6F" w:rsidRDefault="00DC7BB0" w:rsidP="00DC7BB0">
            <w:pPr>
              <w:pStyle w:val="ListParagraph"/>
              <w:numPr>
                <w:ilvl w:val="0"/>
                <w:numId w:val="7"/>
              </w:numPr>
              <w:jc w:val="both"/>
              <w:rPr>
                <w:rFonts w:cs="Arial"/>
              </w:rPr>
            </w:pPr>
            <w:r w:rsidRPr="00C44B6F">
              <w:rPr>
                <w:rFonts w:cs="Arial"/>
              </w:rPr>
              <w:t>A 5-10 minute code demo discussing your implementation, the results obtained and the problems you faced in implementing the assignment.</w:t>
            </w:r>
          </w:p>
          <w:p w:rsidR="00DC7BB0" w:rsidRDefault="00DC7BB0" w:rsidP="009615AC">
            <w:pPr>
              <w:rPr>
                <w:rFonts w:ascii="Arial" w:hAnsi="Arial"/>
              </w:rPr>
            </w:pPr>
          </w:p>
          <w:p w:rsidR="00D21FA8" w:rsidRDefault="00D21FA8" w:rsidP="009615AC">
            <w:pPr>
              <w:rPr>
                <w:rFonts w:ascii="Arial" w:hAnsi="Arial"/>
              </w:rPr>
            </w:pPr>
          </w:p>
          <w:p w:rsidR="00D21FA8" w:rsidRDefault="00D21FA8" w:rsidP="009615AC">
            <w:pPr>
              <w:rPr>
                <w:rFonts w:ascii="Arial" w:hAnsi="Arial"/>
              </w:rPr>
            </w:pPr>
          </w:p>
          <w:p w:rsidR="00D21FA8" w:rsidRDefault="00D21FA8" w:rsidP="009615AC">
            <w:pPr>
              <w:rPr>
                <w:rFonts w:ascii="Arial" w:hAnsi="Arial"/>
              </w:rPr>
            </w:pPr>
          </w:p>
          <w:p w:rsidR="00D21FA8" w:rsidRDefault="00D21FA8" w:rsidP="009615AC">
            <w:pPr>
              <w:rPr>
                <w:rFonts w:ascii="Arial" w:hAnsi="Arial"/>
              </w:rPr>
            </w:pPr>
          </w:p>
          <w:p w:rsidR="00D21FA8" w:rsidRDefault="00D21FA8" w:rsidP="009615AC">
            <w:pPr>
              <w:rPr>
                <w:rFonts w:ascii="Arial" w:hAnsi="Arial"/>
              </w:rPr>
            </w:pPr>
          </w:p>
          <w:p w:rsidR="00D21FA8" w:rsidRDefault="00D21FA8" w:rsidP="009615AC">
            <w:pPr>
              <w:rPr>
                <w:rFonts w:ascii="Arial" w:hAnsi="Arial"/>
              </w:rPr>
            </w:pPr>
          </w:p>
          <w:p w:rsidR="00D21FA8" w:rsidRDefault="00D21FA8" w:rsidP="009615AC">
            <w:pPr>
              <w:rPr>
                <w:rFonts w:ascii="Arial" w:hAnsi="Arial"/>
              </w:rPr>
            </w:pPr>
          </w:p>
          <w:p w:rsidR="00D21FA8" w:rsidRDefault="00D21FA8" w:rsidP="009615AC">
            <w:pPr>
              <w:rPr>
                <w:rFonts w:ascii="Arial" w:hAnsi="Arial"/>
              </w:rPr>
            </w:pPr>
          </w:p>
          <w:p w:rsidR="00D21FA8" w:rsidRDefault="00D21FA8" w:rsidP="009615AC">
            <w:pPr>
              <w:rPr>
                <w:rFonts w:ascii="Arial" w:hAnsi="Arial"/>
              </w:rPr>
            </w:pPr>
          </w:p>
          <w:p w:rsidR="00D21FA8" w:rsidRDefault="00D21FA8" w:rsidP="009615AC">
            <w:pPr>
              <w:rPr>
                <w:rFonts w:ascii="Arial" w:hAnsi="Arial"/>
              </w:rPr>
            </w:pPr>
          </w:p>
          <w:p w:rsidR="00D21FA8" w:rsidRDefault="00D21FA8" w:rsidP="009615AC">
            <w:pPr>
              <w:rPr>
                <w:rFonts w:ascii="Arial" w:hAnsi="Arial"/>
              </w:rPr>
            </w:pPr>
          </w:p>
          <w:p w:rsidR="00D21FA8" w:rsidRDefault="00D21FA8" w:rsidP="009615AC">
            <w:pPr>
              <w:rPr>
                <w:rFonts w:ascii="Arial" w:hAnsi="Arial"/>
              </w:rPr>
            </w:pPr>
          </w:p>
          <w:p w:rsidR="00D21FA8" w:rsidRDefault="00D21FA8" w:rsidP="009615AC">
            <w:pPr>
              <w:rPr>
                <w:rFonts w:ascii="Arial" w:hAnsi="Arial"/>
              </w:rPr>
            </w:pPr>
          </w:p>
          <w:p w:rsidR="00D21FA8" w:rsidRDefault="00D21FA8" w:rsidP="009615AC">
            <w:pPr>
              <w:rPr>
                <w:rFonts w:ascii="Arial" w:hAnsi="Arial"/>
              </w:rPr>
            </w:pPr>
          </w:p>
          <w:p w:rsidR="00D21FA8" w:rsidRDefault="00D21FA8" w:rsidP="009615AC">
            <w:pPr>
              <w:rPr>
                <w:rFonts w:ascii="Arial" w:hAnsi="Arial"/>
              </w:rPr>
            </w:pPr>
          </w:p>
          <w:p w:rsidR="00D21FA8" w:rsidRDefault="00D21FA8" w:rsidP="009615AC">
            <w:pPr>
              <w:rPr>
                <w:rFonts w:ascii="Arial" w:hAnsi="Arial"/>
              </w:rPr>
            </w:pPr>
          </w:p>
          <w:p w:rsidR="00D21FA8" w:rsidRPr="000D3587" w:rsidRDefault="00D21FA8" w:rsidP="009615AC">
            <w:pPr>
              <w:rPr>
                <w:rFonts w:ascii="Arial" w:hAnsi="Arial"/>
              </w:rPr>
            </w:pPr>
          </w:p>
        </w:tc>
      </w:tr>
      <w:tr w:rsidR="00BF1E7A" w:rsidRPr="000D3587" w:rsidTr="009615AC">
        <w:tc>
          <w:tcPr>
            <w:tcW w:w="8897" w:type="dxa"/>
          </w:tcPr>
          <w:p w:rsidR="00A6551F" w:rsidRDefault="00A6551F" w:rsidP="009615AC">
            <w:pPr>
              <w:rPr>
                <w:rFonts w:ascii="Arial" w:hAnsi="Arial"/>
                <w:b/>
              </w:rPr>
            </w:pPr>
          </w:p>
          <w:p w:rsidR="00BF1E7A" w:rsidRPr="000D3587" w:rsidRDefault="00BF1E7A" w:rsidP="009615AC">
            <w:pPr>
              <w:rPr>
                <w:rFonts w:ascii="Arial" w:hAnsi="Arial"/>
                <w:b/>
                <w:i/>
              </w:rPr>
            </w:pPr>
            <w:r w:rsidRPr="000D3587">
              <w:rPr>
                <w:rFonts w:ascii="Arial" w:hAnsi="Arial"/>
                <w:b/>
              </w:rPr>
              <w:t>Learning Outcomes</w:t>
            </w:r>
            <w:r w:rsidR="00913E40">
              <w:rPr>
                <w:rFonts w:ascii="Arial" w:hAnsi="Arial"/>
                <w:b/>
              </w:rPr>
              <w:t xml:space="preserve"> to be assessed</w:t>
            </w:r>
            <w:r w:rsidRPr="000D3587">
              <w:rPr>
                <w:rFonts w:ascii="Arial" w:hAnsi="Arial"/>
                <w:b/>
              </w:rPr>
              <w:t xml:space="preserve"> </w:t>
            </w:r>
            <w:r w:rsidRPr="000D3587">
              <w:rPr>
                <w:rFonts w:ascii="Arial" w:hAnsi="Arial"/>
              </w:rPr>
              <w:t xml:space="preserve">(as specified in the validated module descriptor </w:t>
            </w:r>
            <w:hyperlink r:id="rId9" w:history="1">
              <w:r w:rsidRPr="000D3587">
                <w:rPr>
                  <w:rStyle w:val="Hyperlink"/>
                  <w:rFonts w:ascii="Arial" w:hAnsi="Arial"/>
                </w:rPr>
                <w:t>http://icis.glam.ac.uk</w:t>
              </w:r>
            </w:hyperlink>
            <w:r w:rsidRPr="000D3587">
              <w:rPr>
                <w:rFonts w:ascii="Arial" w:hAnsi="Arial"/>
              </w:rPr>
              <w:t>):</w:t>
            </w:r>
            <w:r w:rsidRPr="000D3587">
              <w:rPr>
                <w:rFonts w:ascii="Arial" w:hAnsi="Arial"/>
                <w:b/>
                <w:i/>
              </w:rPr>
              <w:t xml:space="preserve"> </w:t>
            </w:r>
          </w:p>
          <w:p w:rsidR="004C0964" w:rsidRPr="00982823" w:rsidRDefault="004C0964" w:rsidP="004C0964">
            <w:pPr>
              <w:rPr>
                <w:rFonts w:ascii="Arial" w:hAnsi="Arial" w:cs="Arial"/>
                <w:color w:val="000000"/>
                <w:sz w:val="22"/>
                <w:szCs w:val="20"/>
              </w:rPr>
            </w:pPr>
          </w:p>
          <w:p w:rsidR="00A6551F" w:rsidRPr="009414E9" w:rsidRDefault="00A61DC1" w:rsidP="009615AC">
            <w:pPr>
              <w:rPr>
                <w:rFonts w:cs="Arial"/>
                <w:szCs w:val="22"/>
              </w:rPr>
            </w:pPr>
            <w:r w:rsidRPr="009414E9">
              <w:rPr>
                <w:rFonts w:cs="Arial"/>
                <w:color w:val="333333"/>
                <w:szCs w:val="22"/>
              </w:rPr>
              <w:t xml:space="preserve">LO1. Understanding of graphical modelling and rendering techniques. </w:t>
            </w:r>
            <w:r w:rsidRPr="009414E9">
              <w:rPr>
                <w:rFonts w:cs="Arial"/>
                <w:color w:val="333333"/>
                <w:szCs w:val="22"/>
              </w:rPr>
              <w:br/>
            </w:r>
            <w:r w:rsidRPr="009414E9">
              <w:rPr>
                <w:rFonts w:cs="Arial"/>
                <w:szCs w:val="22"/>
              </w:rPr>
              <w:t>LO2. Understanding of techniques used for real-time animation.</w:t>
            </w:r>
          </w:p>
          <w:p w:rsidR="00374D7F" w:rsidRPr="00374D7F" w:rsidRDefault="00374D7F" w:rsidP="009615AC">
            <w:pPr>
              <w:rPr>
                <w:rFonts w:ascii="Arial" w:hAnsi="Arial" w:cs="Arial"/>
                <w:sz w:val="22"/>
                <w:szCs w:val="22"/>
              </w:rPr>
            </w:pPr>
          </w:p>
          <w:p w:rsidR="00F03778" w:rsidRPr="000D3587" w:rsidRDefault="00F03778" w:rsidP="009615AC">
            <w:pPr>
              <w:rPr>
                <w:rFonts w:ascii="Arial" w:hAnsi="Arial"/>
                <w:b/>
                <w:i/>
              </w:rPr>
            </w:pPr>
          </w:p>
        </w:tc>
      </w:tr>
    </w:tbl>
    <w:p w:rsidR="00BF1E7A" w:rsidRPr="000D3587" w:rsidRDefault="00BF1E7A" w:rsidP="00BF1E7A">
      <w:pPr>
        <w:rPr>
          <w:rFonts w:ascii="Arial" w:hAnsi="Arial"/>
          <w:b/>
        </w:rPr>
      </w:pPr>
    </w:p>
    <w:p w:rsidR="00BF1E7A" w:rsidRPr="000D3587" w:rsidRDefault="00BF1E7A" w:rsidP="00BF1E7A">
      <w:pPr>
        <w:jc w:val="center"/>
        <w:rPr>
          <w:rFonts w:ascii="Arial" w:hAnsi="Arial"/>
          <w:b/>
        </w:rPr>
      </w:pPr>
    </w:p>
    <w:tbl>
      <w:tblPr>
        <w:tblStyle w:val="TableGrid"/>
        <w:tblW w:w="8897" w:type="dxa"/>
        <w:tblLook w:val="04A0"/>
      </w:tblPr>
      <w:tblGrid>
        <w:gridCol w:w="8897"/>
      </w:tblGrid>
      <w:tr w:rsidR="00913E40" w:rsidRPr="000D3587" w:rsidTr="007374D6">
        <w:tc>
          <w:tcPr>
            <w:tcW w:w="8897" w:type="dxa"/>
          </w:tcPr>
          <w:p w:rsidR="007673B8" w:rsidRDefault="00BF1E7A" w:rsidP="007374D6">
            <w:pPr>
              <w:rPr>
                <w:rFonts w:ascii="Arial" w:hAnsi="Arial"/>
              </w:rPr>
            </w:pPr>
            <w:r>
              <w:rPr>
                <w:rFonts w:ascii="Arial" w:hAnsi="Arial"/>
              </w:rPr>
              <w:br w:type="page"/>
            </w:r>
            <w:r w:rsidR="007673B8">
              <w:rPr>
                <w:rFonts w:ascii="Arial" w:hAnsi="Arial"/>
              </w:rPr>
              <w:t xml:space="preserve"> </w:t>
            </w:r>
          </w:p>
          <w:tbl>
            <w:tblPr>
              <w:tblStyle w:val="TableGrid"/>
              <w:tblW w:w="0" w:type="auto"/>
              <w:tblLook w:val="04A0"/>
            </w:tblPr>
            <w:tblGrid>
              <w:gridCol w:w="6232"/>
              <w:gridCol w:w="1276"/>
              <w:gridCol w:w="1158"/>
            </w:tblGrid>
            <w:tr w:rsidR="007673B8" w:rsidTr="003C2172">
              <w:tc>
                <w:tcPr>
                  <w:tcW w:w="6232" w:type="dxa"/>
                </w:tcPr>
                <w:p w:rsidR="007673B8" w:rsidRDefault="007673B8" w:rsidP="003C2172">
                  <w:pPr>
                    <w:rPr>
                      <w:rFonts w:ascii="Arial" w:hAnsi="Arial"/>
                      <w:b/>
                    </w:rPr>
                  </w:pPr>
                  <w:r>
                    <w:rPr>
                      <w:rFonts w:ascii="Arial" w:hAnsi="Arial"/>
                      <w:b/>
                    </w:rPr>
                    <w:t>Marking Criteria</w:t>
                  </w:r>
                </w:p>
              </w:tc>
              <w:tc>
                <w:tcPr>
                  <w:tcW w:w="1276" w:type="dxa"/>
                </w:tcPr>
                <w:p w:rsidR="007673B8" w:rsidRDefault="007673B8" w:rsidP="003C2172">
                  <w:pPr>
                    <w:jc w:val="center"/>
                    <w:rPr>
                      <w:rFonts w:ascii="Arial" w:hAnsi="Arial"/>
                      <w:b/>
                    </w:rPr>
                  </w:pPr>
                  <w:r w:rsidRPr="004C0964">
                    <w:rPr>
                      <w:rFonts w:ascii="Arial" w:hAnsi="Arial"/>
                      <w:b/>
                      <w:sz w:val="22"/>
                    </w:rPr>
                    <w:t>Mark Available</w:t>
                  </w:r>
                </w:p>
              </w:tc>
              <w:tc>
                <w:tcPr>
                  <w:tcW w:w="1158" w:type="dxa"/>
                </w:tcPr>
                <w:p w:rsidR="007673B8" w:rsidRPr="004C0964" w:rsidRDefault="007673B8" w:rsidP="003C2172">
                  <w:pPr>
                    <w:jc w:val="center"/>
                    <w:rPr>
                      <w:rFonts w:ascii="Arial" w:hAnsi="Arial"/>
                      <w:b/>
                      <w:sz w:val="22"/>
                    </w:rPr>
                  </w:pPr>
                  <w:r w:rsidRPr="004C0964">
                    <w:rPr>
                      <w:rFonts w:ascii="Arial" w:hAnsi="Arial"/>
                      <w:b/>
                      <w:sz w:val="22"/>
                    </w:rPr>
                    <w:t>Mark Awarded</w:t>
                  </w:r>
                </w:p>
              </w:tc>
            </w:tr>
            <w:tr w:rsidR="007673B8" w:rsidTr="003C2172">
              <w:tc>
                <w:tcPr>
                  <w:tcW w:w="6232" w:type="dxa"/>
                </w:tcPr>
                <w:p w:rsidR="007673B8" w:rsidRPr="00214DE8" w:rsidRDefault="00DC7BB0" w:rsidP="003C2172">
                  <w:pPr>
                    <w:pStyle w:val="ListParagraph"/>
                    <w:numPr>
                      <w:ilvl w:val="0"/>
                      <w:numId w:val="4"/>
                    </w:numPr>
                    <w:rPr>
                      <w:rFonts w:ascii="Arial" w:hAnsi="Arial" w:cs="Arial"/>
                      <w:sz w:val="22"/>
                      <w:szCs w:val="22"/>
                    </w:rPr>
                  </w:pPr>
                  <w:r>
                    <w:t>Lattice / Grid setup</w:t>
                  </w:r>
                </w:p>
                <w:p w:rsidR="007673B8" w:rsidRPr="004C0964" w:rsidRDefault="007673B8" w:rsidP="003C2172">
                  <w:pPr>
                    <w:pStyle w:val="ListParagraph"/>
                    <w:rPr>
                      <w:rFonts w:ascii="Arial" w:hAnsi="Arial"/>
                      <w:b/>
                    </w:rPr>
                  </w:pPr>
                </w:p>
              </w:tc>
              <w:tc>
                <w:tcPr>
                  <w:tcW w:w="1276" w:type="dxa"/>
                </w:tcPr>
                <w:p w:rsidR="007673B8" w:rsidRDefault="0027783D" w:rsidP="003C2172">
                  <w:pPr>
                    <w:jc w:val="center"/>
                    <w:rPr>
                      <w:rFonts w:ascii="Arial" w:hAnsi="Arial"/>
                      <w:b/>
                    </w:rPr>
                  </w:pPr>
                  <w:r>
                    <w:rPr>
                      <w:rFonts w:ascii="Arial" w:hAnsi="Arial"/>
                      <w:b/>
                    </w:rPr>
                    <w:t>15</w:t>
                  </w:r>
                </w:p>
              </w:tc>
              <w:tc>
                <w:tcPr>
                  <w:tcW w:w="1158" w:type="dxa"/>
                </w:tcPr>
                <w:p w:rsidR="007673B8" w:rsidRPr="007E0E80" w:rsidRDefault="007673B8" w:rsidP="003C2172">
                  <w:pPr>
                    <w:jc w:val="center"/>
                    <w:rPr>
                      <w:rFonts w:ascii="Arial" w:hAnsi="Arial"/>
                    </w:rPr>
                  </w:pPr>
                </w:p>
              </w:tc>
            </w:tr>
            <w:tr w:rsidR="007673B8" w:rsidTr="003C2172">
              <w:tc>
                <w:tcPr>
                  <w:tcW w:w="6232" w:type="dxa"/>
                </w:tcPr>
                <w:p w:rsidR="007673B8" w:rsidRPr="00214DE8" w:rsidRDefault="00DC7BB0" w:rsidP="003C2172">
                  <w:pPr>
                    <w:pStyle w:val="ListParagraph"/>
                    <w:numPr>
                      <w:ilvl w:val="0"/>
                      <w:numId w:val="4"/>
                    </w:numPr>
                    <w:rPr>
                      <w:rFonts w:ascii="Arial" w:hAnsi="Arial" w:cs="Arial"/>
                      <w:sz w:val="22"/>
                      <w:szCs w:val="22"/>
                    </w:rPr>
                  </w:pPr>
                  <w:r>
                    <w:t>VAO and VBO setup</w:t>
                  </w:r>
                </w:p>
                <w:p w:rsidR="007673B8" w:rsidRPr="007E0E80" w:rsidRDefault="007673B8" w:rsidP="003C2172">
                  <w:pPr>
                    <w:ind w:left="360"/>
                    <w:rPr>
                      <w:rFonts w:ascii="Arial" w:hAnsi="Arial"/>
                      <w:b/>
                    </w:rPr>
                  </w:pPr>
                </w:p>
              </w:tc>
              <w:tc>
                <w:tcPr>
                  <w:tcW w:w="1276" w:type="dxa"/>
                </w:tcPr>
                <w:p w:rsidR="007673B8" w:rsidRDefault="00DC7BB0" w:rsidP="003C2172">
                  <w:pPr>
                    <w:jc w:val="center"/>
                    <w:rPr>
                      <w:rFonts w:ascii="Arial" w:hAnsi="Arial"/>
                      <w:b/>
                    </w:rPr>
                  </w:pPr>
                  <w:r>
                    <w:rPr>
                      <w:rFonts w:ascii="Arial" w:hAnsi="Arial"/>
                      <w:b/>
                    </w:rPr>
                    <w:t>10</w:t>
                  </w:r>
                </w:p>
              </w:tc>
              <w:tc>
                <w:tcPr>
                  <w:tcW w:w="1158" w:type="dxa"/>
                </w:tcPr>
                <w:p w:rsidR="007673B8" w:rsidRPr="007E0E80" w:rsidRDefault="007673B8" w:rsidP="003C2172">
                  <w:pPr>
                    <w:jc w:val="center"/>
                    <w:rPr>
                      <w:rFonts w:ascii="Arial" w:hAnsi="Arial"/>
                    </w:rPr>
                  </w:pPr>
                </w:p>
              </w:tc>
            </w:tr>
            <w:tr w:rsidR="007673B8" w:rsidTr="003C2172">
              <w:tc>
                <w:tcPr>
                  <w:tcW w:w="6232" w:type="dxa"/>
                </w:tcPr>
                <w:p w:rsidR="007673B8" w:rsidRPr="00214DE8" w:rsidRDefault="00DC7BB0" w:rsidP="003C2172">
                  <w:pPr>
                    <w:pStyle w:val="ListParagraph"/>
                    <w:numPr>
                      <w:ilvl w:val="0"/>
                      <w:numId w:val="4"/>
                    </w:numPr>
                    <w:rPr>
                      <w:rFonts w:ascii="Arial" w:hAnsi="Arial" w:cs="Arial"/>
                      <w:sz w:val="22"/>
                      <w:szCs w:val="22"/>
                    </w:rPr>
                  </w:pPr>
                  <w:proofErr w:type="spellStart"/>
                  <w:r>
                    <w:t>drawSurface</w:t>
                  </w:r>
                  <w:proofErr w:type="spellEnd"/>
                  <w:r>
                    <w:t xml:space="preserve"> function implementation</w:t>
                  </w:r>
                </w:p>
                <w:p w:rsidR="007673B8" w:rsidRPr="007E0E80" w:rsidRDefault="007673B8" w:rsidP="003C2172">
                  <w:pPr>
                    <w:pStyle w:val="ListParagraph"/>
                    <w:rPr>
                      <w:rFonts w:ascii="Arial" w:hAnsi="Arial"/>
                      <w:b/>
                    </w:rPr>
                  </w:pPr>
                </w:p>
              </w:tc>
              <w:tc>
                <w:tcPr>
                  <w:tcW w:w="1276" w:type="dxa"/>
                </w:tcPr>
                <w:p w:rsidR="007673B8" w:rsidRDefault="00DC7BB0" w:rsidP="003C2172">
                  <w:pPr>
                    <w:jc w:val="center"/>
                    <w:rPr>
                      <w:rFonts w:ascii="Arial" w:hAnsi="Arial"/>
                      <w:b/>
                    </w:rPr>
                  </w:pPr>
                  <w:r>
                    <w:rPr>
                      <w:rFonts w:ascii="Arial" w:hAnsi="Arial"/>
                      <w:b/>
                    </w:rPr>
                    <w:t>10</w:t>
                  </w:r>
                </w:p>
              </w:tc>
              <w:tc>
                <w:tcPr>
                  <w:tcW w:w="1158" w:type="dxa"/>
                </w:tcPr>
                <w:p w:rsidR="007673B8" w:rsidRPr="007E0E80" w:rsidRDefault="007673B8" w:rsidP="003C2172">
                  <w:pPr>
                    <w:jc w:val="center"/>
                    <w:rPr>
                      <w:rFonts w:ascii="Arial" w:hAnsi="Arial"/>
                    </w:rPr>
                  </w:pPr>
                </w:p>
              </w:tc>
            </w:tr>
            <w:tr w:rsidR="007673B8" w:rsidTr="003C2172">
              <w:tc>
                <w:tcPr>
                  <w:tcW w:w="6232" w:type="dxa"/>
                </w:tcPr>
                <w:p w:rsidR="007673B8" w:rsidRPr="00214DE8" w:rsidRDefault="00DC7BB0" w:rsidP="005B7E77">
                  <w:pPr>
                    <w:pStyle w:val="ListParagraph"/>
                    <w:numPr>
                      <w:ilvl w:val="0"/>
                      <w:numId w:val="4"/>
                    </w:numPr>
                    <w:rPr>
                      <w:rFonts w:ascii="Arial" w:hAnsi="Arial"/>
                      <w:sz w:val="22"/>
                    </w:rPr>
                  </w:pPr>
                  <w:r>
                    <w:t>Vertex shader implementation</w:t>
                  </w:r>
                </w:p>
                <w:p w:rsidR="000B0896" w:rsidRPr="007E0E80" w:rsidRDefault="000B0896" w:rsidP="000B0896">
                  <w:pPr>
                    <w:pStyle w:val="ListParagraph"/>
                    <w:rPr>
                      <w:rFonts w:ascii="Arial" w:hAnsi="Arial"/>
                      <w:b/>
                    </w:rPr>
                  </w:pPr>
                </w:p>
              </w:tc>
              <w:tc>
                <w:tcPr>
                  <w:tcW w:w="1276" w:type="dxa"/>
                </w:tcPr>
                <w:p w:rsidR="007673B8" w:rsidRDefault="00DC7BB0" w:rsidP="003C2172">
                  <w:pPr>
                    <w:jc w:val="center"/>
                    <w:rPr>
                      <w:rFonts w:ascii="Arial" w:hAnsi="Arial"/>
                      <w:b/>
                    </w:rPr>
                  </w:pPr>
                  <w:r>
                    <w:rPr>
                      <w:rFonts w:ascii="Arial" w:hAnsi="Arial"/>
                      <w:b/>
                    </w:rPr>
                    <w:t>30</w:t>
                  </w:r>
                </w:p>
              </w:tc>
              <w:tc>
                <w:tcPr>
                  <w:tcW w:w="1158" w:type="dxa"/>
                </w:tcPr>
                <w:p w:rsidR="007673B8" w:rsidRPr="007E0E80" w:rsidRDefault="007673B8" w:rsidP="003C2172">
                  <w:pPr>
                    <w:jc w:val="center"/>
                    <w:rPr>
                      <w:rFonts w:ascii="Arial" w:hAnsi="Arial"/>
                    </w:rPr>
                  </w:pPr>
                </w:p>
              </w:tc>
            </w:tr>
            <w:tr w:rsidR="007673B8" w:rsidTr="003C2172">
              <w:tc>
                <w:tcPr>
                  <w:tcW w:w="6232" w:type="dxa"/>
                </w:tcPr>
                <w:p w:rsidR="007673B8" w:rsidRPr="00214DE8" w:rsidRDefault="00DC7BB0" w:rsidP="00FE58AC">
                  <w:pPr>
                    <w:pStyle w:val="ListParagraph"/>
                    <w:numPr>
                      <w:ilvl w:val="0"/>
                      <w:numId w:val="4"/>
                    </w:numPr>
                    <w:rPr>
                      <w:rFonts w:ascii="Arial" w:hAnsi="Arial"/>
                    </w:rPr>
                  </w:pPr>
                  <w:r>
                    <w:t>Fragment shader implementation</w:t>
                  </w:r>
                </w:p>
                <w:p w:rsidR="00FE58AC" w:rsidRPr="007E0E80" w:rsidRDefault="00FE58AC" w:rsidP="00FE58AC">
                  <w:pPr>
                    <w:pStyle w:val="ListParagraph"/>
                    <w:rPr>
                      <w:rFonts w:ascii="Arial" w:hAnsi="Arial"/>
                      <w:b/>
                    </w:rPr>
                  </w:pPr>
                </w:p>
              </w:tc>
              <w:tc>
                <w:tcPr>
                  <w:tcW w:w="1276" w:type="dxa"/>
                </w:tcPr>
                <w:p w:rsidR="007673B8" w:rsidRDefault="0027783D" w:rsidP="003C2172">
                  <w:pPr>
                    <w:jc w:val="center"/>
                    <w:rPr>
                      <w:rFonts w:ascii="Arial" w:hAnsi="Arial"/>
                      <w:b/>
                    </w:rPr>
                  </w:pPr>
                  <w:r>
                    <w:rPr>
                      <w:rFonts w:ascii="Arial" w:hAnsi="Arial"/>
                      <w:b/>
                    </w:rPr>
                    <w:t>15</w:t>
                  </w:r>
                </w:p>
              </w:tc>
              <w:tc>
                <w:tcPr>
                  <w:tcW w:w="1158" w:type="dxa"/>
                </w:tcPr>
                <w:p w:rsidR="007673B8" w:rsidRPr="007E0E80" w:rsidRDefault="007673B8" w:rsidP="003C2172">
                  <w:pPr>
                    <w:jc w:val="center"/>
                    <w:rPr>
                      <w:rFonts w:ascii="Arial" w:hAnsi="Arial"/>
                    </w:rPr>
                  </w:pPr>
                </w:p>
              </w:tc>
            </w:tr>
            <w:tr w:rsidR="007673B8" w:rsidTr="003C2172">
              <w:tc>
                <w:tcPr>
                  <w:tcW w:w="6232" w:type="dxa"/>
                </w:tcPr>
                <w:p w:rsidR="007673B8" w:rsidRPr="00546158" w:rsidRDefault="00546158" w:rsidP="00546158">
                  <w:pPr>
                    <w:pStyle w:val="ListParagraph"/>
                    <w:numPr>
                      <w:ilvl w:val="0"/>
                      <w:numId w:val="4"/>
                    </w:numPr>
                    <w:rPr>
                      <w:rFonts w:ascii="Arial" w:hAnsi="Arial"/>
                    </w:rPr>
                  </w:pPr>
                  <w:r w:rsidRPr="00546158">
                    <w:rPr>
                      <w:rFonts w:ascii="Arial" w:hAnsi="Arial"/>
                      <w:sz w:val="22"/>
                    </w:rPr>
                    <w:t>Code demo</w:t>
                  </w:r>
                </w:p>
                <w:p w:rsidR="00546158" w:rsidRPr="00546158" w:rsidRDefault="00546158" w:rsidP="00546158">
                  <w:pPr>
                    <w:pStyle w:val="ListParagraph"/>
                    <w:rPr>
                      <w:rFonts w:ascii="Arial" w:hAnsi="Arial"/>
                    </w:rPr>
                  </w:pPr>
                </w:p>
              </w:tc>
              <w:tc>
                <w:tcPr>
                  <w:tcW w:w="1276" w:type="dxa"/>
                </w:tcPr>
                <w:p w:rsidR="007673B8" w:rsidRDefault="00F8636B" w:rsidP="003C2172">
                  <w:pPr>
                    <w:jc w:val="center"/>
                    <w:rPr>
                      <w:rFonts w:ascii="Arial" w:hAnsi="Arial"/>
                      <w:b/>
                    </w:rPr>
                  </w:pPr>
                  <w:r>
                    <w:rPr>
                      <w:rFonts w:ascii="Arial" w:hAnsi="Arial"/>
                      <w:b/>
                    </w:rPr>
                    <w:t>20</w:t>
                  </w:r>
                </w:p>
              </w:tc>
              <w:tc>
                <w:tcPr>
                  <w:tcW w:w="1158" w:type="dxa"/>
                </w:tcPr>
                <w:p w:rsidR="007673B8" w:rsidRPr="007E0E80" w:rsidRDefault="007673B8" w:rsidP="003C2172">
                  <w:pPr>
                    <w:jc w:val="center"/>
                    <w:rPr>
                      <w:rFonts w:ascii="Arial" w:hAnsi="Arial"/>
                    </w:rPr>
                  </w:pPr>
                </w:p>
              </w:tc>
            </w:tr>
            <w:tr w:rsidR="00546158" w:rsidTr="003C2172">
              <w:tc>
                <w:tcPr>
                  <w:tcW w:w="6232" w:type="dxa"/>
                </w:tcPr>
                <w:p w:rsidR="00546158" w:rsidRDefault="00546158" w:rsidP="003C2172">
                  <w:pPr>
                    <w:rPr>
                      <w:rFonts w:ascii="Arial" w:hAnsi="Arial"/>
                      <w:b/>
                    </w:rPr>
                  </w:pPr>
                </w:p>
              </w:tc>
              <w:tc>
                <w:tcPr>
                  <w:tcW w:w="1276" w:type="dxa"/>
                </w:tcPr>
                <w:p w:rsidR="00546158" w:rsidRDefault="00546158" w:rsidP="003C2172">
                  <w:pPr>
                    <w:jc w:val="center"/>
                    <w:rPr>
                      <w:rFonts w:ascii="Arial" w:hAnsi="Arial"/>
                      <w:b/>
                    </w:rPr>
                  </w:pPr>
                </w:p>
              </w:tc>
              <w:tc>
                <w:tcPr>
                  <w:tcW w:w="1158" w:type="dxa"/>
                </w:tcPr>
                <w:p w:rsidR="00546158" w:rsidRPr="007E0E80" w:rsidRDefault="00546158" w:rsidP="003C2172">
                  <w:pPr>
                    <w:jc w:val="center"/>
                    <w:rPr>
                      <w:rFonts w:ascii="Arial" w:hAnsi="Arial"/>
                    </w:rPr>
                  </w:pPr>
                </w:p>
              </w:tc>
            </w:tr>
            <w:tr w:rsidR="007673B8" w:rsidTr="003C2172">
              <w:tc>
                <w:tcPr>
                  <w:tcW w:w="6232" w:type="dxa"/>
                </w:tcPr>
                <w:p w:rsidR="007673B8" w:rsidRDefault="007673B8" w:rsidP="003C2172">
                  <w:pPr>
                    <w:rPr>
                      <w:rFonts w:ascii="Arial" w:hAnsi="Arial"/>
                      <w:b/>
                    </w:rPr>
                  </w:pPr>
                </w:p>
              </w:tc>
              <w:tc>
                <w:tcPr>
                  <w:tcW w:w="1276" w:type="dxa"/>
                </w:tcPr>
                <w:p w:rsidR="007673B8" w:rsidRDefault="007673B8" w:rsidP="003C2172">
                  <w:pPr>
                    <w:jc w:val="center"/>
                    <w:rPr>
                      <w:rFonts w:ascii="Arial" w:hAnsi="Arial"/>
                      <w:b/>
                    </w:rPr>
                  </w:pPr>
                  <w:r>
                    <w:rPr>
                      <w:rFonts w:ascii="Arial" w:hAnsi="Arial"/>
                      <w:b/>
                    </w:rPr>
                    <w:t>100</w:t>
                  </w:r>
                </w:p>
              </w:tc>
              <w:tc>
                <w:tcPr>
                  <w:tcW w:w="1158" w:type="dxa"/>
                </w:tcPr>
                <w:p w:rsidR="007673B8" w:rsidRPr="007E0E80" w:rsidRDefault="007673B8" w:rsidP="003C2172">
                  <w:pPr>
                    <w:jc w:val="center"/>
                    <w:rPr>
                      <w:rFonts w:ascii="Arial" w:hAnsi="Arial"/>
                    </w:rPr>
                  </w:pPr>
                </w:p>
              </w:tc>
            </w:tr>
          </w:tbl>
          <w:p w:rsidR="007673B8" w:rsidRDefault="007673B8" w:rsidP="007374D6">
            <w:pPr>
              <w:rPr>
                <w:rFonts w:ascii="Arial" w:hAnsi="Arial"/>
              </w:rPr>
            </w:pPr>
          </w:p>
          <w:p w:rsidR="00913E40" w:rsidRPr="000D3587" w:rsidRDefault="001E14C2" w:rsidP="007374D6">
            <w:pPr>
              <w:rPr>
                <w:rFonts w:ascii="Arial" w:hAnsi="Arial"/>
              </w:rPr>
            </w:pPr>
            <w:r>
              <w:rPr>
                <w:rFonts w:ascii="Arial" w:hAnsi="Arial"/>
                <w:b/>
              </w:rPr>
              <w:t xml:space="preserve">Assessors </w:t>
            </w:r>
            <w:r w:rsidR="007673B8">
              <w:rPr>
                <w:rFonts w:ascii="Arial" w:hAnsi="Arial"/>
                <w:b/>
              </w:rPr>
              <w:t>Feedback</w:t>
            </w:r>
            <w:r w:rsidR="00913E40">
              <w:rPr>
                <w:rFonts w:ascii="Arial" w:hAnsi="Arial"/>
                <w:b/>
              </w:rPr>
              <w:t xml:space="preserve"> </w:t>
            </w:r>
            <w:r w:rsidR="00913E40">
              <w:rPr>
                <w:rFonts w:ascii="Arial" w:hAnsi="Arial"/>
              </w:rPr>
              <w:t>(linked to assessment criteria):</w:t>
            </w:r>
          </w:p>
          <w:p w:rsidR="007673B8" w:rsidRDefault="007673B8" w:rsidP="007673B8">
            <w:pPr>
              <w:rPr>
                <w:rFonts w:ascii="Arial" w:hAnsi="Arial"/>
              </w:rPr>
            </w:pPr>
          </w:p>
          <w:p w:rsidR="007673B8" w:rsidRPr="007673B8" w:rsidRDefault="007673B8" w:rsidP="007673B8">
            <w:pPr>
              <w:rPr>
                <w:rFonts w:ascii="Arial" w:hAnsi="Arial"/>
              </w:rPr>
            </w:pPr>
          </w:p>
          <w:p w:rsidR="007673B8" w:rsidRDefault="007673B8" w:rsidP="007374D6">
            <w:pPr>
              <w:rPr>
                <w:rFonts w:ascii="Arial" w:hAnsi="Arial"/>
              </w:rPr>
            </w:pPr>
          </w:p>
          <w:p w:rsidR="00913E40" w:rsidRPr="000D3587" w:rsidRDefault="00913E40" w:rsidP="007374D6">
            <w:pPr>
              <w:rPr>
                <w:rFonts w:ascii="Arial" w:hAnsi="Arial"/>
              </w:rPr>
            </w:pPr>
          </w:p>
        </w:tc>
      </w:tr>
      <w:tr w:rsidR="00913E40" w:rsidRPr="000D3587" w:rsidTr="007374D6">
        <w:tc>
          <w:tcPr>
            <w:tcW w:w="8897" w:type="dxa"/>
          </w:tcPr>
          <w:p w:rsidR="00913E40" w:rsidRDefault="007D28DA" w:rsidP="007374D6">
            <w:pPr>
              <w:rPr>
                <w:rFonts w:ascii="Arial" w:hAnsi="Arial"/>
                <w:b/>
              </w:rPr>
            </w:pPr>
            <w:r>
              <w:rPr>
                <w:rFonts w:ascii="Arial" w:hAnsi="Arial"/>
                <w:b/>
                <w:noProof/>
                <w:lang w:eastAsia="en-GB"/>
              </w:rPr>
              <w:pict>
                <v:rect id="Rectangle 8" o:spid="_x0000_s1026" style="position:absolute;margin-left:-.55pt;margin-top:2.35pt;width:10.75pt;height:11.3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"/>
              </w:pict>
            </w:r>
            <w:r w:rsidR="00913E40">
              <w:rPr>
                <w:rFonts w:ascii="Arial" w:hAnsi="Arial"/>
                <w:b/>
              </w:rPr>
              <w:t xml:space="preserve">     Work on this module has been marked, double marked/moderated in  </w:t>
            </w:r>
          </w:p>
          <w:p w:rsidR="00913E40" w:rsidRDefault="00913E40" w:rsidP="007374D6">
            <w:pPr>
              <w:rPr>
                <w:rFonts w:ascii="Arial" w:hAnsi="Arial"/>
                <w:b/>
              </w:rPr>
            </w:pPr>
            <w:r>
              <w:rPr>
                <w:rFonts w:ascii="Arial" w:hAnsi="Arial"/>
                <w:b/>
              </w:rPr>
              <w:t xml:space="preserve">     line with USW procedures.</w:t>
            </w:r>
          </w:p>
          <w:p w:rsidR="00913E40" w:rsidRDefault="00913E40" w:rsidP="007374D6">
            <w:pPr>
              <w:rPr>
                <w:rFonts w:ascii="Arial" w:hAnsi="Arial"/>
                <w:b/>
              </w:rPr>
            </w:pPr>
          </w:p>
          <w:p w:rsidR="00913E40" w:rsidRPr="000D3587" w:rsidRDefault="00913E40" w:rsidP="007374D6">
            <w:pPr>
              <w:rPr>
                <w:rFonts w:ascii="Arial" w:hAnsi="Arial"/>
                <w:b/>
              </w:rPr>
            </w:pPr>
          </w:p>
        </w:tc>
      </w:tr>
      <w:tr w:rsidR="00913E40" w:rsidRPr="000D3587" w:rsidTr="007374D6">
        <w:tc>
          <w:tcPr>
            <w:tcW w:w="8897" w:type="dxa"/>
          </w:tcPr>
          <w:p w:rsidR="00913E40" w:rsidRPr="000D3587" w:rsidRDefault="00913E40" w:rsidP="005D5840">
            <w:pPr>
              <w:jc w:val="center"/>
              <w:rPr>
                <w:rFonts w:ascii="Arial" w:hAnsi="Arial"/>
                <w:i/>
              </w:rPr>
            </w:pPr>
            <w:r w:rsidRPr="000D3587">
              <w:rPr>
                <w:rFonts w:ascii="Arial" w:hAnsi="Arial"/>
                <w:i/>
              </w:rPr>
              <w:t>Provision</w:t>
            </w:r>
            <w:r>
              <w:rPr>
                <w:rFonts w:ascii="Arial" w:hAnsi="Arial"/>
                <w:i/>
              </w:rPr>
              <w:t>al</w:t>
            </w:r>
            <w:r w:rsidRPr="000D3587">
              <w:rPr>
                <w:rFonts w:ascii="Arial" w:hAnsi="Arial"/>
                <w:i/>
              </w:rPr>
              <w:t xml:space="preserve"> mark only: subject to change</w:t>
            </w:r>
            <w:r>
              <w:rPr>
                <w:rFonts w:ascii="Arial" w:hAnsi="Arial"/>
                <w:i/>
              </w:rPr>
              <w:t xml:space="preserve"> and/or </w:t>
            </w:r>
            <w:r w:rsidRPr="000D3587">
              <w:rPr>
                <w:rFonts w:ascii="Arial" w:hAnsi="Arial"/>
                <w:i/>
              </w:rPr>
              <w:t>confirmation by the Assessment Board</w:t>
            </w:r>
          </w:p>
        </w:tc>
      </w:tr>
    </w:tbl>
    <w:p w:rsidR="00913E40" w:rsidRDefault="00913E40" w:rsidP="00913E40"/>
    <w:p w:rsidR="007673B8" w:rsidRDefault="007673B8">
      <w:pPr>
        <w:spacing w:after="200" w:line="276" w:lineRule="auto"/>
        <w:rPr>
          <w:rFonts w:ascii="Arial" w:hAnsi="Arial"/>
          <w:u w:val="single"/>
        </w:rPr>
      </w:pPr>
      <w:r>
        <w:rPr>
          <w:rFonts w:ascii="Arial" w:hAnsi="Arial"/>
          <w:u w:val="single"/>
        </w:rPr>
        <w:br w:type="page"/>
      </w:r>
    </w:p>
    <w:tbl>
      <w:tblPr>
        <w:tblW w:w="9639" w:type="dxa"/>
        <w:tblInd w:w="-459" w:type="dxa"/>
        <w:tblBorders>
          <w:top w:val="double" w:sz="4" w:space="0" w:color="auto"/>
          <w:left w:val="double" w:sz="4" w:space="0" w:color="auto"/>
          <w:bottom w:val="double" w:sz="4" w:space="0" w:color="auto"/>
          <w:right w:val="double" w:sz="4" w:space="0" w:color="auto"/>
          <w:insideH w:val="single" w:sz="6" w:space="0" w:color="000000"/>
          <w:insideV w:val="single" w:sz="6" w:space="0" w:color="000000"/>
        </w:tblBorders>
        <w:tblLayout w:type="fixed"/>
        <w:tblLook w:val="00A0"/>
      </w:tblPr>
      <w:tblGrid>
        <w:gridCol w:w="2410"/>
        <w:gridCol w:w="7229"/>
      </w:tblGrid>
      <w:tr w:rsidR="007673B8" w:rsidTr="003C2172">
        <w:trPr>
          <w:trHeight w:val="454"/>
        </w:trPr>
        <w:tc>
          <w:tcPr>
            <w:tcW w:w="9639" w:type="dxa"/>
            <w:gridSpan w:val="2"/>
            <w:shd w:val="clear" w:color="auto" w:fill="auto"/>
            <w:vAlign w:val="center"/>
          </w:tcPr>
          <w:p w:rsidR="007673B8" w:rsidRPr="0091320A" w:rsidRDefault="007673B8" w:rsidP="003C2172">
            <w:pPr>
              <w:rPr>
                <w:rFonts w:ascii="Arial" w:hAnsi="Arial" w:cs="Arial"/>
                <w:b/>
                <w:sz w:val="28"/>
              </w:rPr>
            </w:pPr>
            <w:r>
              <w:rPr>
                <w:rFonts w:ascii="Arial" w:hAnsi="Arial" w:cs="Arial"/>
                <w:b/>
                <w:sz w:val="28"/>
                <w:szCs w:val="28"/>
              </w:rPr>
              <w:lastRenderedPageBreak/>
              <w:t>Grading</w:t>
            </w:r>
            <w:r w:rsidRPr="00B20E40">
              <w:rPr>
                <w:rFonts w:ascii="Arial" w:hAnsi="Arial" w:cs="Arial"/>
                <w:b/>
                <w:sz w:val="28"/>
                <w:szCs w:val="28"/>
              </w:rPr>
              <w:t xml:space="preserve"> Criteria</w:t>
            </w:r>
          </w:p>
        </w:tc>
      </w:tr>
      <w:tr w:rsidR="007673B8" w:rsidTr="007C27C7">
        <w:trPr>
          <w:trHeight w:val="454"/>
        </w:trPr>
        <w:tc>
          <w:tcPr>
            <w:tcW w:w="2410" w:type="dxa"/>
            <w:shd w:val="clear" w:color="auto" w:fill="auto"/>
            <w:vAlign w:val="center"/>
          </w:tcPr>
          <w:p w:rsidR="007673B8" w:rsidRPr="00B20E40" w:rsidRDefault="007673B8" w:rsidP="003C2172">
            <w:pPr>
              <w:rPr>
                <w:rFonts w:ascii="Arial" w:hAnsi="Arial" w:cs="Arial"/>
                <w:b/>
              </w:rPr>
            </w:pPr>
            <w:r w:rsidRPr="00B20E40">
              <w:rPr>
                <w:rFonts w:ascii="Arial" w:hAnsi="Arial" w:cs="Arial"/>
                <w:b/>
              </w:rPr>
              <w:t>Performance Level</w:t>
            </w:r>
          </w:p>
        </w:tc>
        <w:tc>
          <w:tcPr>
            <w:tcW w:w="7229" w:type="dxa"/>
            <w:shd w:val="clear" w:color="auto" w:fill="auto"/>
            <w:vAlign w:val="center"/>
          </w:tcPr>
          <w:p w:rsidR="007673B8" w:rsidRPr="00B20E40" w:rsidRDefault="007673B8" w:rsidP="003C2172">
            <w:pPr>
              <w:rPr>
                <w:rFonts w:ascii="Arial" w:hAnsi="Arial" w:cs="Arial"/>
                <w:b/>
              </w:rPr>
            </w:pPr>
            <w:r w:rsidRPr="00B20E40">
              <w:rPr>
                <w:rFonts w:ascii="Arial" w:hAnsi="Arial" w:cs="Arial"/>
                <w:b/>
              </w:rPr>
              <w:t>Criteria</w:t>
            </w:r>
          </w:p>
        </w:tc>
      </w:tr>
      <w:tr w:rsidR="007673B8" w:rsidTr="007C27C7">
        <w:trPr>
          <w:trHeight w:val="680"/>
        </w:trPr>
        <w:tc>
          <w:tcPr>
            <w:tcW w:w="2410" w:type="dxa"/>
            <w:shd w:val="clear" w:color="auto" w:fill="auto"/>
          </w:tcPr>
          <w:p w:rsidR="007673B8" w:rsidRPr="00B20E40" w:rsidRDefault="007673B8" w:rsidP="003C2172">
            <w:pPr>
              <w:rPr>
                <w:rFonts w:ascii="Arial" w:hAnsi="Arial" w:cs="Arial"/>
              </w:rPr>
            </w:pPr>
            <w:r w:rsidRPr="00B20E40">
              <w:rPr>
                <w:rFonts w:ascii="Arial" w:hAnsi="Arial" w:cs="Arial"/>
              </w:rPr>
              <w:t xml:space="preserve">Fail </w:t>
            </w:r>
          </w:p>
          <w:p w:rsidR="007673B8" w:rsidRPr="00B20E40" w:rsidRDefault="007673B8" w:rsidP="003C2172">
            <w:pPr>
              <w:rPr>
                <w:rFonts w:ascii="Arial" w:hAnsi="Arial" w:cs="Arial"/>
              </w:rPr>
            </w:pPr>
            <w:r w:rsidRPr="00B20E40">
              <w:rPr>
                <w:rFonts w:ascii="Arial" w:hAnsi="Arial" w:cs="Arial"/>
              </w:rPr>
              <w:t>(&lt;</w:t>
            </w:r>
            <w:r>
              <w:rPr>
                <w:rFonts w:ascii="Arial" w:hAnsi="Arial" w:cs="Arial"/>
              </w:rPr>
              <w:t xml:space="preserve"> </w:t>
            </w:r>
            <w:r w:rsidRPr="00B20E40">
              <w:rPr>
                <w:rFonts w:ascii="Arial" w:hAnsi="Arial" w:cs="Arial"/>
              </w:rPr>
              <w:t>40%)</w:t>
            </w:r>
          </w:p>
        </w:tc>
        <w:tc>
          <w:tcPr>
            <w:tcW w:w="7229" w:type="dxa"/>
            <w:shd w:val="clear" w:color="auto" w:fill="auto"/>
          </w:tcPr>
          <w:p w:rsidR="00DC7BB0" w:rsidRDefault="00DC7BB0" w:rsidP="00DC7BB0">
            <w:pPr>
              <w:rPr>
                <w:rFonts w:ascii="Arial" w:hAnsi="Arial" w:cs="Arial"/>
              </w:rPr>
            </w:pPr>
            <w:r>
              <w:rPr>
                <w:rFonts w:ascii="Arial" w:hAnsi="Arial" w:cs="Arial"/>
                <w:sz w:val="22"/>
              </w:rPr>
              <w:t xml:space="preserve">The vertex and fragment shaders do not work correctly.  The </w:t>
            </w:r>
            <w:r w:rsidR="0079077F">
              <w:rPr>
                <w:rFonts w:ascii="Arial" w:hAnsi="Arial" w:cs="Arial"/>
                <w:sz w:val="22"/>
              </w:rPr>
              <w:t>offset function</w:t>
            </w:r>
            <w:r>
              <w:rPr>
                <w:rFonts w:ascii="Arial" w:hAnsi="Arial" w:cs="Arial"/>
                <w:sz w:val="22"/>
              </w:rPr>
              <w:t xml:space="preserve"> and surface rendering are basic and little to no understanding of how shaders work is evident.</w:t>
            </w:r>
          </w:p>
          <w:p w:rsidR="009414E9" w:rsidRPr="009414E9" w:rsidRDefault="009414E9" w:rsidP="009414E9">
            <w:pPr>
              <w:rPr>
                <w:rFonts w:ascii="Arial" w:hAnsi="Arial" w:cs="Arial"/>
              </w:rPr>
            </w:pPr>
          </w:p>
        </w:tc>
      </w:tr>
      <w:tr w:rsidR="007673B8" w:rsidTr="007C27C7">
        <w:trPr>
          <w:trHeight w:val="680"/>
        </w:trPr>
        <w:tc>
          <w:tcPr>
            <w:tcW w:w="2410" w:type="dxa"/>
            <w:shd w:val="clear" w:color="auto" w:fill="auto"/>
          </w:tcPr>
          <w:p w:rsidR="007673B8" w:rsidRPr="00B20E40" w:rsidRDefault="007C27C7" w:rsidP="003C2172">
            <w:pPr>
              <w:rPr>
                <w:rFonts w:ascii="Arial" w:hAnsi="Arial" w:cs="Arial"/>
              </w:rPr>
            </w:pPr>
            <w:r>
              <w:rPr>
                <w:rFonts w:ascii="Arial" w:hAnsi="Arial" w:cs="Arial"/>
              </w:rPr>
              <w:t>3rd Class</w:t>
            </w:r>
          </w:p>
          <w:p w:rsidR="007673B8" w:rsidRPr="00B20E40" w:rsidRDefault="007673B8" w:rsidP="003C2172">
            <w:pPr>
              <w:rPr>
                <w:rFonts w:ascii="Arial" w:hAnsi="Arial" w:cs="Arial"/>
              </w:rPr>
            </w:pPr>
            <w:r w:rsidRPr="00B20E40">
              <w:rPr>
                <w:rFonts w:ascii="Arial" w:hAnsi="Arial" w:cs="Arial"/>
              </w:rPr>
              <w:t>(40%</w:t>
            </w:r>
            <w:r>
              <w:rPr>
                <w:rFonts w:ascii="Arial" w:hAnsi="Arial" w:cs="Arial"/>
              </w:rPr>
              <w:t xml:space="preserve"> </w:t>
            </w:r>
            <w:r w:rsidRPr="00B20E40">
              <w:rPr>
                <w:rFonts w:ascii="Arial" w:hAnsi="Arial" w:cs="Arial"/>
              </w:rPr>
              <w:t>-</w:t>
            </w:r>
            <w:r>
              <w:rPr>
                <w:rFonts w:ascii="Arial" w:hAnsi="Arial" w:cs="Arial"/>
              </w:rPr>
              <w:t xml:space="preserve"> </w:t>
            </w:r>
            <w:r w:rsidRPr="00B20E40">
              <w:rPr>
                <w:rFonts w:ascii="Arial" w:hAnsi="Arial" w:cs="Arial"/>
              </w:rPr>
              <w:t>49%)</w:t>
            </w:r>
          </w:p>
        </w:tc>
        <w:tc>
          <w:tcPr>
            <w:tcW w:w="7229" w:type="dxa"/>
            <w:shd w:val="clear" w:color="auto" w:fill="auto"/>
          </w:tcPr>
          <w:p w:rsidR="00214DE8" w:rsidRDefault="00DC7BB0" w:rsidP="00214DE8">
            <w:pPr>
              <w:jc w:val="both"/>
              <w:rPr>
                <w:rFonts w:ascii="Arial" w:hAnsi="Arial" w:cs="Arial"/>
              </w:rPr>
            </w:pPr>
            <w:r>
              <w:rPr>
                <w:rFonts w:ascii="Arial" w:hAnsi="Arial" w:cs="Arial"/>
                <w:sz w:val="22"/>
              </w:rPr>
              <w:t>A correctly working vertex shader has been implemented but the fragment shader does not work correctly.</w:t>
            </w:r>
            <w:r w:rsidR="0079077F">
              <w:rPr>
                <w:rFonts w:ascii="Arial" w:hAnsi="Arial" w:cs="Arial"/>
                <w:sz w:val="22"/>
              </w:rPr>
              <w:t xml:space="preserve">  A</w:t>
            </w:r>
            <w:r>
              <w:rPr>
                <w:rFonts w:ascii="Arial" w:hAnsi="Arial" w:cs="Arial"/>
                <w:sz w:val="22"/>
              </w:rPr>
              <w:t xml:space="preserve"> flat 2D mesh is sent to the GPU and modified correctly by the vertex shader</w:t>
            </w:r>
            <w:r w:rsidR="0079077F">
              <w:rPr>
                <w:rFonts w:ascii="Arial" w:hAnsi="Arial" w:cs="Arial"/>
                <w:sz w:val="22"/>
              </w:rPr>
              <w:t xml:space="preserve"> but only a basic offset calculation is given</w:t>
            </w:r>
            <w:r>
              <w:rPr>
                <w:rFonts w:ascii="Arial" w:hAnsi="Arial" w:cs="Arial"/>
                <w:sz w:val="22"/>
              </w:rPr>
              <w:t>.  Only a rudimentary understanding of how shaders work is evident.</w:t>
            </w:r>
          </w:p>
          <w:p w:rsidR="00DC7BB0" w:rsidRPr="009414E9" w:rsidRDefault="00DC7BB0" w:rsidP="00214DE8">
            <w:pPr>
              <w:jc w:val="both"/>
              <w:rPr>
                <w:rFonts w:ascii="Arial" w:hAnsi="Arial" w:cs="Arial"/>
              </w:rPr>
            </w:pPr>
          </w:p>
        </w:tc>
      </w:tr>
      <w:tr w:rsidR="007673B8" w:rsidTr="007C27C7">
        <w:trPr>
          <w:trHeight w:val="680"/>
        </w:trPr>
        <w:tc>
          <w:tcPr>
            <w:tcW w:w="2410" w:type="dxa"/>
            <w:shd w:val="clear" w:color="auto" w:fill="auto"/>
          </w:tcPr>
          <w:p w:rsidR="007673B8" w:rsidRPr="00B20E40" w:rsidRDefault="007673B8" w:rsidP="003C2172">
            <w:pPr>
              <w:rPr>
                <w:rFonts w:ascii="Arial" w:hAnsi="Arial" w:cs="Arial"/>
              </w:rPr>
            </w:pPr>
            <w:r w:rsidRPr="00B20E40">
              <w:rPr>
                <w:rFonts w:ascii="Arial" w:hAnsi="Arial" w:cs="Arial"/>
              </w:rPr>
              <w:t>Lower 2nd Class</w:t>
            </w:r>
          </w:p>
          <w:p w:rsidR="007673B8" w:rsidRPr="00B20E40" w:rsidRDefault="007673B8" w:rsidP="003C2172">
            <w:pPr>
              <w:rPr>
                <w:rFonts w:ascii="Arial" w:hAnsi="Arial" w:cs="Arial"/>
              </w:rPr>
            </w:pPr>
            <w:r w:rsidRPr="00B20E40">
              <w:rPr>
                <w:rFonts w:ascii="Arial" w:hAnsi="Arial" w:cs="Arial"/>
              </w:rPr>
              <w:t>(50%</w:t>
            </w:r>
            <w:r>
              <w:rPr>
                <w:rFonts w:ascii="Arial" w:hAnsi="Arial" w:cs="Arial"/>
              </w:rPr>
              <w:t xml:space="preserve"> </w:t>
            </w:r>
            <w:r w:rsidRPr="00B20E40">
              <w:rPr>
                <w:rFonts w:ascii="Arial" w:hAnsi="Arial" w:cs="Arial"/>
              </w:rPr>
              <w:t>-</w:t>
            </w:r>
            <w:r>
              <w:rPr>
                <w:rFonts w:ascii="Arial" w:hAnsi="Arial" w:cs="Arial"/>
              </w:rPr>
              <w:t xml:space="preserve"> </w:t>
            </w:r>
            <w:r w:rsidRPr="00B20E40">
              <w:rPr>
                <w:rFonts w:ascii="Arial" w:hAnsi="Arial" w:cs="Arial"/>
              </w:rPr>
              <w:t>59%)</w:t>
            </w:r>
          </w:p>
        </w:tc>
        <w:tc>
          <w:tcPr>
            <w:tcW w:w="7229" w:type="dxa"/>
            <w:shd w:val="clear" w:color="auto" w:fill="auto"/>
          </w:tcPr>
          <w:p w:rsidR="00DC7BB0" w:rsidRDefault="00DC7BB0" w:rsidP="00DC7BB0">
            <w:pPr>
              <w:rPr>
                <w:rFonts w:ascii="Arial" w:hAnsi="Arial" w:cs="Arial"/>
              </w:rPr>
            </w:pPr>
            <w:r>
              <w:rPr>
                <w:rFonts w:ascii="Arial" w:hAnsi="Arial" w:cs="Arial"/>
                <w:sz w:val="22"/>
              </w:rPr>
              <w:t>A working vertex and fragment shader have been implemented but the implementation could be more efficient.</w:t>
            </w:r>
            <w:r w:rsidR="0079077F">
              <w:rPr>
                <w:rFonts w:ascii="Arial" w:hAnsi="Arial" w:cs="Arial"/>
                <w:sz w:val="22"/>
              </w:rPr>
              <w:t xml:space="preserve">  A</w:t>
            </w:r>
            <w:r>
              <w:rPr>
                <w:rFonts w:ascii="Arial" w:hAnsi="Arial" w:cs="Arial"/>
                <w:sz w:val="22"/>
              </w:rPr>
              <w:t xml:space="preserve"> flat 2D mesh is sent to the GPU and correctly modified by the vertex shader</w:t>
            </w:r>
            <w:r w:rsidR="0079077F">
              <w:rPr>
                <w:rFonts w:ascii="Arial" w:hAnsi="Arial" w:cs="Arial"/>
                <w:sz w:val="22"/>
              </w:rPr>
              <w:t xml:space="preserve"> but only a basic offset calculation is given</w:t>
            </w:r>
            <w:r>
              <w:rPr>
                <w:rFonts w:ascii="Arial" w:hAnsi="Arial" w:cs="Arial"/>
                <w:sz w:val="22"/>
              </w:rPr>
              <w:t xml:space="preserve">.  </w:t>
            </w:r>
            <w:r w:rsidR="00D403AC">
              <w:rPr>
                <w:rFonts w:ascii="Arial" w:hAnsi="Arial" w:cs="Arial"/>
                <w:sz w:val="22"/>
              </w:rPr>
              <w:t xml:space="preserve">Some attempt at implementing a known terrain rendering technique has been made.  </w:t>
            </w:r>
            <w:r>
              <w:rPr>
                <w:rFonts w:ascii="Arial" w:hAnsi="Arial" w:cs="Arial"/>
                <w:sz w:val="22"/>
              </w:rPr>
              <w:t xml:space="preserve">A </w:t>
            </w:r>
            <w:r w:rsidR="0079077F">
              <w:rPr>
                <w:rFonts w:ascii="Arial" w:hAnsi="Arial" w:cs="Arial"/>
                <w:sz w:val="22"/>
              </w:rPr>
              <w:t>good</w:t>
            </w:r>
            <w:r>
              <w:rPr>
                <w:rFonts w:ascii="Arial" w:hAnsi="Arial" w:cs="Arial"/>
                <w:sz w:val="22"/>
              </w:rPr>
              <w:t xml:space="preserve"> understanding of how shaders work is evident.</w:t>
            </w:r>
          </w:p>
          <w:p w:rsidR="00DC7BB0" w:rsidRPr="009414E9" w:rsidRDefault="00DC7BB0" w:rsidP="00214DE8">
            <w:pPr>
              <w:jc w:val="both"/>
              <w:rPr>
                <w:rFonts w:ascii="Arial" w:hAnsi="Arial" w:cs="Arial"/>
              </w:rPr>
            </w:pPr>
          </w:p>
        </w:tc>
      </w:tr>
      <w:tr w:rsidR="007673B8" w:rsidTr="007C27C7">
        <w:trPr>
          <w:trHeight w:val="680"/>
        </w:trPr>
        <w:tc>
          <w:tcPr>
            <w:tcW w:w="2410" w:type="dxa"/>
            <w:shd w:val="clear" w:color="auto" w:fill="auto"/>
          </w:tcPr>
          <w:p w:rsidR="007673B8" w:rsidRPr="00B20E40" w:rsidRDefault="007673B8" w:rsidP="003C2172">
            <w:pPr>
              <w:rPr>
                <w:rFonts w:ascii="Arial" w:hAnsi="Arial" w:cs="Arial"/>
              </w:rPr>
            </w:pPr>
            <w:r w:rsidRPr="00B20E40">
              <w:rPr>
                <w:rFonts w:ascii="Arial" w:hAnsi="Arial" w:cs="Arial"/>
              </w:rPr>
              <w:t>Upper 2nd Class</w:t>
            </w:r>
          </w:p>
          <w:p w:rsidR="007673B8" w:rsidRPr="00B20E40" w:rsidRDefault="007673B8" w:rsidP="003C2172">
            <w:pPr>
              <w:rPr>
                <w:rFonts w:ascii="Arial" w:hAnsi="Arial" w:cs="Arial"/>
              </w:rPr>
            </w:pPr>
            <w:r w:rsidRPr="00B20E40">
              <w:rPr>
                <w:rFonts w:ascii="Arial" w:hAnsi="Arial" w:cs="Arial"/>
              </w:rPr>
              <w:t>(60%</w:t>
            </w:r>
            <w:r>
              <w:rPr>
                <w:rFonts w:ascii="Arial" w:hAnsi="Arial" w:cs="Arial"/>
              </w:rPr>
              <w:t xml:space="preserve"> </w:t>
            </w:r>
            <w:r w:rsidRPr="00B20E40">
              <w:rPr>
                <w:rFonts w:ascii="Arial" w:hAnsi="Arial" w:cs="Arial"/>
              </w:rPr>
              <w:t>-</w:t>
            </w:r>
            <w:r>
              <w:rPr>
                <w:rFonts w:ascii="Arial" w:hAnsi="Arial" w:cs="Arial"/>
              </w:rPr>
              <w:t xml:space="preserve"> </w:t>
            </w:r>
            <w:r w:rsidRPr="00B20E40">
              <w:rPr>
                <w:rFonts w:ascii="Arial" w:hAnsi="Arial" w:cs="Arial"/>
              </w:rPr>
              <w:t>69%)</w:t>
            </w:r>
          </w:p>
        </w:tc>
        <w:tc>
          <w:tcPr>
            <w:tcW w:w="7229" w:type="dxa"/>
            <w:shd w:val="clear" w:color="auto" w:fill="auto"/>
          </w:tcPr>
          <w:p w:rsidR="00DC7BB0" w:rsidRDefault="00DC7BB0" w:rsidP="00DC7BB0">
            <w:pPr>
              <w:rPr>
                <w:rFonts w:ascii="Arial" w:hAnsi="Arial" w:cs="Arial"/>
              </w:rPr>
            </w:pPr>
            <w:r>
              <w:rPr>
                <w:rFonts w:ascii="Arial" w:hAnsi="Arial" w:cs="Arial"/>
                <w:sz w:val="22"/>
              </w:rPr>
              <w:t xml:space="preserve">A correctly working vertex and fragment shader have been implemented.  </w:t>
            </w:r>
            <w:r w:rsidR="0079077F">
              <w:rPr>
                <w:rFonts w:ascii="Arial" w:hAnsi="Arial" w:cs="Arial"/>
                <w:sz w:val="22"/>
              </w:rPr>
              <w:t xml:space="preserve">A </w:t>
            </w:r>
            <w:r>
              <w:rPr>
                <w:rFonts w:ascii="Arial" w:hAnsi="Arial" w:cs="Arial"/>
                <w:sz w:val="22"/>
              </w:rPr>
              <w:t>flat 2D mesh is sent to the GPU and modified correctly by the vertex shader</w:t>
            </w:r>
            <w:r w:rsidR="0079077F">
              <w:rPr>
                <w:rFonts w:ascii="Arial" w:hAnsi="Arial" w:cs="Arial"/>
                <w:sz w:val="22"/>
              </w:rPr>
              <w:t xml:space="preserve"> where a good offset calculation is given showing good use of GLSL’s language features and a good understanding of at least one terrain rendering technique</w:t>
            </w:r>
            <w:r>
              <w:rPr>
                <w:rFonts w:ascii="Arial" w:hAnsi="Arial" w:cs="Arial"/>
                <w:sz w:val="22"/>
              </w:rPr>
              <w:t>.  Good use of VBOs and VAOs is evident.  A good under</w:t>
            </w:r>
            <w:r w:rsidR="0079077F">
              <w:rPr>
                <w:rFonts w:ascii="Arial" w:hAnsi="Arial" w:cs="Arial"/>
                <w:sz w:val="22"/>
              </w:rPr>
              <w:t xml:space="preserve">standing of how shaders work is also </w:t>
            </w:r>
            <w:r>
              <w:rPr>
                <w:rFonts w:ascii="Arial" w:hAnsi="Arial" w:cs="Arial"/>
                <w:sz w:val="22"/>
              </w:rPr>
              <w:t>evident.</w:t>
            </w:r>
          </w:p>
          <w:p w:rsidR="007673B8" w:rsidRPr="009414E9" w:rsidRDefault="007673B8" w:rsidP="00214DE8">
            <w:pPr>
              <w:jc w:val="both"/>
              <w:rPr>
                <w:rFonts w:ascii="Arial" w:hAnsi="Arial" w:cs="Arial"/>
              </w:rPr>
            </w:pPr>
          </w:p>
        </w:tc>
      </w:tr>
      <w:tr w:rsidR="007673B8" w:rsidTr="007C27C7">
        <w:trPr>
          <w:trHeight w:val="680"/>
        </w:trPr>
        <w:tc>
          <w:tcPr>
            <w:tcW w:w="2410" w:type="dxa"/>
            <w:shd w:val="clear" w:color="auto" w:fill="auto"/>
          </w:tcPr>
          <w:p w:rsidR="007673B8" w:rsidRPr="00B20E40" w:rsidRDefault="007C27C7" w:rsidP="003C2172">
            <w:pPr>
              <w:rPr>
                <w:rFonts w:ascii="Arial" w:hAnsi="Arial" w:cs="Arial"/>
              </w:rPr>
            </w:pPr>
            <w:r>
              <w:rPr>
                <w:rFonts w:ascii="Arial" w:hAnsi="Arial" w:cs="Arial"/>
              </w:rPr>
              <w:t>1st Class</w:t>
            </w:r>
          </w:p>
          <w:p w:rsidR="007673B8" w:rsidRPr="00B20E40" w:rsidRDefault="007673B8" w:rsidP="003C2172">
            <w:pPr>
              <w:rPr>
                <w:rFonts w:ascii="Arial" w:hAnsi="Arial" w:cs="Arial"/>
              </w:rPr>
            </w:pPr>
            <w:r w:rsidRPr="00B20E40">
              <w:rPr>
                <w:rFonts w:ascii="Arial" w:hAnsi="Arial" w:cs="Arial"/>
              </w:rPr>
              <w:t>(70% +)</w:t>
            </w:r>
          </w:p>
        </w:tc>
        <w:tc>
          <w:tcPr>
            <w:tcW w:w="7229" w:type="dxa"/>
            <w:shd w:val="clear" w:color="auto" w:fill="auto"/>
          </w:tcPr>
          <w:p w:rsidR="00D403AC" w:rsidRDefault="00D403AC" w:rsidP="00D403AC">
            <w:pPr>
              <w:rPr>
                <w:rFonts w:ascii="Arial" w:hAnsi="Arial" w:cs="Arial"/>
              </w:rPr>
            </w:pPr>
            <w:r>
              <w:rPr>
                <w:rFonts w:ascii="Arial" w:hAnsi="Arial" w:cs="Arial"/>
                <w:sz w:val="22"/>
              </w:rPr>
              <w:t>A correctly working vertex and fragment shader have been implemented.  A flat 2D mesh is sent to the GPU and modified correctly by the vertex shader</w:t>
            </w:r>
            <w:r w:rsidR="00845194">
              <w:rPr>
                <w:rFonts w:ascii="Arial" w:hAnsi="Arial" w:cs="Arial"/>
                <w:sz w:val="22"/>
              </w:rPr>
              <w:t xml:space="preserve"> where an excellent </w:t>
            </w:r>
            <w:r>
              <w:rPr>
                <w:rFonts w:ascii="Arial" w:hAnsi="Arial" w:cs="Arial"/>
                <w:sz w:val="22"/>
              </w:rPr>
              <w:t>offs</w:t>
            </w:r>
            <w:r w:rsidR="00845194">
              <w:rPr>
                <w:rFonts w:ascii="Arial" w:hAnsi="Arial" w:cs="Arial"/>
                <w:sz w:val="22"/>
              </w:rPr>
              <w:t>et calculation is given showing very good</w:t>
            </w:r>
            <w:r>
              <w:rPr>
                <w:rFonts w:ascii="Arial" w:hAnsi="Arial" w:cs="Arial"/>
                <w:sz w:val="22"/>
              </w:rPr>
              <w:t xml:space="preserve"> use of GLSL’s language features and a</w:t>
            </w:r>
            <w:r w:rsidR="00845194">
              <w:rPr>
                <w:rFonts w:ascii="Arial" w:hAnsi="Arial" w:cs="Arial"/>
                <w:sz w:val="22"/>
              </w:rPr>
              <w:t xml:space="preserve"> very good</w:t>
            </w:r>
            <w:r>
              <w:rPr>
                <w:rFonts w:ascii="Arial" w:hAnsi="Arial" w:cs="Arial"/>
                <w:sz w:val="22"/>
              </w:rPr>
              <w:t xml:space="preserve"> understanding of at least one terrain rendering technique.  Good use of VBOs and VAOs is evident.  A</w:t>
            </w:r>
            <w:r w:rsidR="00845194">
              <w:rPr>
                <w:rFonts w:ascii="Arial" w:hAnsi="Arial" w:cs="Arial"/>
                <w:sz w:val="22"/>
              </w:rPr>
              <w:t>n excellent</w:t>
            </w:r>
            <w:r>
              <w:rPr>
                <w:rFonts w:ascii="Arial" w:hAnsi="Arial" w:cs="Arial"/>
                <w:sz w:val="22"/>
              </w:rPr>
              <w:t xml:space="preserve"> understanding of how shaders work is also evident.</w:t>
            </w:r>
          </w:p>
          <w:p w:rsidR="00214DE8" w:rsidRPr="009414E9" w:rsidRDefault="00214DE8" w:rsidP="00214DE8">
            <w:pPr>
              <w:jc w:val="both"/>
              <w:rPr>
                <w:rFonts w:ascii="Arial" w:hAnsi="Arial" w:cs="Arial"/>
              </w:rPr>
            </w:pPr>
          </w:p>
        </w:tc>
      </w:tr>
    </w:tbl>
    <w:p w:rsidR="00913E40" w:rsidRDefault="007673B8">
      <w:pPr>
        <w:spacing w:after="200" w:line="276" w:lineRule="auto"/>
        <w:rPr>
          <w:rFonts w:ascii="Arial" w:hAnsi="Arial"/>
          <w:u w:val="single"/>
        </w:rPr>
      </w:pPr>
      <w:r>
        <w:rPr>
          <w:rFonts w:ascii="Arial" w:hAnsi="Arial"/>
          <w:u w:val="single"/>
        </w:rPr>
        <w:br w:type="page"/>
      </w:r>
    </w:p>
    <w:p w:rsidR="00BF1E7A" w:rsidRPr="000D3587" w:rsidRDefault="00BF1E7A" w:rsidP="00BF1E7A">
      <w:pPr>
        <w:rPr>
          <w:rFonts w:ascii="Arial" w:hAnsi="Arial"/>
        </w:rPr>
      </w:pPr>
    </w:p>
    <w:tbl>
      <w:tblPr>
        <w:tblStyle w:val="TableGrid"/>
        <w:tblW w:w="0" w:type="auto"/>
        <w:tblLook w:val="04A0"/>
      </w:tblPr>
      <w:tblGrid>
        <w:gridCol w:w="2949"/>
        <w:gridCol w:w="6090"/>
      </w:tblGrid>
      <w:tr w:rsidR="00990DB4" w:rsidRPr="000D3587" w:rsidTr="00F03778">
        <w:tc>
          <w:tcPr>
            <w:tcW w:w="9039" w:type="dxa"/>
            <w:gridSpan w:val="2"/>
          </w:tcPr>
          <w:p w:rsidR="00990DB4" w:rsidRDefault="00990DB4" w:rsidP="00990DB4">
            <w:pPr>
              <w:jc w:val="center"/>
              <w:rPr>
                <w:ins w:id="1" w:author="Jo Smedley" w:date="2014-07-05T19:00:00Z"/>
                <w:rFonts w:ascii="Arial" w:hAnsi="Arial"/>
                <w:b/>
              </w:rPr>
            </w:pPr>
            <w:r>
              <w:rPr>
                <w:rFonts w:ascii="Arial" w:hAnsi="Arial"/>
                <w:b/>
              </w:rPr>
              <w:t>Part C: Reflections on Assessment</w:t>
            </w:r>
          </w:p>
          <w:p w:rsidR="00990DB4" w:rsidRPr="000D3587" w:rsidRDefault="00990DB4" w:rsidP="00990DB4">
            <w:pPr>
              <w:jc w:val="center"/>
              <w:rPr>
                <w:rFonts w:ascii="Arial" w:hAnsi="Arial"/>
                <w:b/>
              </w:rPr>
            </w:pPr>
            <w:r>
              <w:rPr>
                <w:rFonts w:ascii="Arial" w:hAnsi="Arial"/>
                <w:b/>
              </w:rPr>
              <w:t>(</w:t>
            </w:r>
            <w:r w:rsidR="00D36AA9">
              <w:rPr>
                <w:rFonts w:ascii="Arial" w:hAnsi="Arial"/>
                <w:b/>
              </w:rPr>
              <w:t xml:space="preserve">to be </w:t>
            </w:r>
            <w:r>
              <w:rPr>
                <w:rFonts w:ascii="Arial" w:hAnsi="Arial"/>
                <w:b/>
              </w:rPr>
              <w:t>completed by student – optional)</w:t>
            </w:r>
          </w:p>
        </w:tc>
      </w:tr>
      <w:tr w:rsidR="00BF1E7A" w:rsidRPr="000D3587" w:rsidTr="00F03778">
        <w:tc>
          <w:tcPr>
            <w:tcW w:w="9039" w:type="dxa"/>
            <w:gridSpan w:val="2"/>
          </w:tcPr>
          <w:p w:rsidR="00BF1E7A" w:rsidRPr="000D3587" w:rsidRDefault="00BF1E7A" w:rsidP="009615AC">
            <w:pPr>
              <w:rPr>
                <w:rFonts w:ascii="Arial" w:hAnsi="Arial"/>
                <w:b/>
              </w:rPr>
            </w:pPr>
            <w:r w:rsidRPr="000D3587">
              <w:rPr>
                <w:rFonts w:ascii="Arial" w:hAnsi="Arial"/>
                <w:b/>
              </w:rPr>
              <w:t>Use of previous feedback:</w:t>
            </w:r>
          </w:p>
          <w:p w:rsidR="00BF1E7A" w:rsidRPr="000D3587" w:rsidRDefault="00BF1E7A" w:rsidP="009615AC">
            <w:pPr>
              <w:rPr>
                <w:rFonts w:ascii="Arial" w:hAnsi="Arial"/>
                <w:b/>
              </w:rPr>
            </w:pPr>
          </w:p>
          <w:p w:rsidR="00BF1E7A" w:rsidRPr="000D3587" w:rsidRDefault="00BF1E7A" w:rsidP="009615AC">
            <w:pPr>
              <w:rPr>
                <w:rFonts w:ascii="Arial" w:hAnsi="Arial"/>
              </w:rPr>
            </w:pPr>
            <w:r w:rsidRPr="000D3587">
              <w:rPr>
                <w:rFonts w:ascii="Arial" w:hAnsi="Arial"/>
              </w:rPr>
              <w:t>In this ass</w:t>
            </w:r>
            <w:r>
              <w:rPr>
                <w:rFonts w:ascii="Arial" w:hAnsi="Arial"/>
              </w:rPr>
              <w:t>essment</w:t>
            </w:r>
            <w:r w:rsidRPr="000D3587">
              <w:rPr>
                <w:rFonts w:ascii="Arial" w:hAnsi="Arial"/>
              </w:rPr>
              <w:t>, I have tak</w:t>
            </w:r>
            <w:r>
              <w:rPr>
                <w:rFonts w:ascii="Arial" w:hAnsi="Arial"/>
              </w:rPr>
              <w:t>en/took</w:t>
            </w:r>
            <w:r w:rsidRPr="000D3587">
              <w:rPr>
                <w:rFonts w:ascii="Arial" w:hAnsi="Arial"/>
              </w:rPr>
              <w:t xml:space="preserve"> note of the following points in feedback on previous </w:t>
            </w:r>
            <w:r>
              <w:rPr>
                <w:rFonts w:ascii="Arial" w:hAnsi="Arial"/>
              </w:rPr>
              <w:t>work</w:t>
            </w:r>
            <w:r w:rsidRPr="000D3587">
              <w:rPr>
                <w:rFonts w:ascii="Arial" w:hAnsi="Arial"/>
              </w:rPr>
              <w:t>:</w:t>
            </w:r>
          </w:p>
          <w:p w:rsidR="00BF1E7A" w:rsidRDefault="00BF1E7A" w:rsidP="009615AC">
            <w:pPr>
              <w:rPr>
                <w:ins w:id="2" w:author="Jo Smedley" w:date="2014-07-05T19:05:00Z"/>
                <w:rFonts w:ascii="Arial" w:hAnsi="Arial"/>
              </w:rPr>
            </w:pPr>
          </w:p>
          <w:p w:rsidR="005D5840" w:rsidRDefault="005D5840" w:rsidP="009615AC">
            <w:pPr>
              <w:rPr>
                <w:ins w:id="3" w:author="Jo Smedley" w:date="2014-07-05T19:05:00Z"/>
                <w:rFonts w:ascii="Arial" w:hAnsi="Arial"/>
              </w:rPr>
            </w:pPr>
          </w:p>
          <w:p w:rsidR="005D5840" w:rsidRPr="000D3587" w:rsidRDefault="005D5840" w:rsidP="009615AC">
            <w:pPr>
              <w:rPr>
                <w:rFonts w:ascii="Arial" w:hAnsi="Arial"/>
              </w:rPr>
            </w:pPr>
          </w:p>
          <w:p w:rsidR="00BF1E7A" w:rsidRPr="000D3587" w:rsidRDefault="00BF1E7A" w:rsidP="009615AC">
            <w:pPr>
              <w:rPr>
                <w:rFonts w:ascii="Arial" w:hAnsi="Arial"/>
              </w:rPr>
            </w:pPr>
          </w:p>
          <w:p w:rsidR="00BF1E7A" w:rsidRPr="000D3587" w:rsidRDefault="00BF1E7A" w:rsidP="009615AC">
            <w:pPr>
              <w:rPr>
                <w:rFonts w:ascii="Arial" w:hAnsi="Arial"/>
              </w:rPr>
            </w:pPr>
          </w:p>
          <w:p w:rsidR="00BF1E7A" w:rsidRPr="000D3587" w:rsidRDefault="00BF1E7A" w:rsidP="009615AC">
            <w:pPr>
              <w:rPr>
                <w:rFonts w:ascii="Arial" w:hAnsi="Arial"/>
              </w:rPr>
            </w:pPr>
          </w:p>
          <w:p w:rsidR="00BF1E7A" w:rsidRPr="000D3587" w:rsidRDefault="00BF1E7A" w:rsidP="009615AC">
            <w:pPr>
              <w:rPr>
                <w:rFonts w:ascii="Arial" w:hAnsi="Arial"/>
              </w:rPr>
            </w:pPr>
          </w:p>
        </w:tc>
      </w:tr>
      <w:tr w:rsidR="00BF1E7A" w:rsidRPr="000D3587" w:rsidTr="00F03778">
        <w:tc>
          <w:tcPr>
            <w:tcW w:w="9039" w:type="dxa"/>
            <w:gridSpan w:val="2"/>
          </w:tcPr>
          <w:p w:rsidR="005D5840" w:rsidRDefault="005D5840" w:rsidP="009615AC">
            <w:pPr>
              <w:rPr>
                <w:ins w:id="4" w:author="Jo Smedley" w:date="2014-07-05T19:04:00Z"/>
                <w:rFonts w:ascii="Arial" w:hAnsi="Arial"/>
                <w:b/>
              </w:rPr>
            </w:pPr>
          </w:p>
          <w:p w:rsidR="00BF1E7A" w:rsidRPr="000D3587" w:rsidRDefault="00BF1E7A" w:rsidP="009615AC">
            <w:pPr>
              <w:rPr>
                <w:rFonts w:ascii="Arial" w:hAnsi="Arial"/>
                <w:b/>
              </w:rPr>
            </w:pPr>
            <w:r w:rsidRPr="000D3587">
              <w:rPr>
                <w:rFonts w:ascii="Arial" w:hAnsi="Arial"/>
                <w:b/>
              </w:rPr>
              <w:t>Please indicate which of the following you feel</w:t>
            </w:r>
            <w:r>
              <w:rPr>
                <w:rFonts w:ascii="Arial" w:hAnsi="Arial"/>
                <w:b/>
              </w:rPr>
              <w:t>/felt</w:t>
            </w:r>
            <w:r w:rsidRPr="000D3587">
              <w:rPr>
                <w:rFonts w:ascii="Arial" w:hAnsi="Arial"/>
                <w:b/>
              </w:rPr>
              <w:t xml:space="preserve"> applies</w:t>
            </w:r>
            <w:r>
              <w:rPr>
                <w:rFonts w:ascii="Arial" w:hAnsi="Arial"/>
                <w:b/>
              </w:rPr>
              <w:t>/applied</w:t>
            </w:r>
            <w:r w:rsidRPr="000D3587">
              <w:rPr>
                <w:rFonts w:ascii="Arial" w:hAnsi="Arial"/>
                <w:b/>
              </w:rPr>
              <w:t xml:space="preserve"> to your submitted work</w:t>
            </w:r>
          </w:p>
          <w:p w:rsidR="00BF1E7A" w:rsidRDefault="007D28DA" w:rsidP="00BF1E7A">
            <w:pPr>
              <w:pStyle w:val="ListParagraph"/>
              <w:numPr>
                <w:ilvl w:val="0"/>
                <w:numId w:val="2"/>
              </w:numPr>
              <w:rPr>
                <w:rFonts w:ascii="Arial" w:hAnsi="Arial"/>
              </w:rPr>
            </w:pPr>
            <w:r w:rsidRPr="007D28DA">
              <w:rPr>
                <w:noProof/>
                <w:lang w:eastAsia="en-GB"/>
              </w:rPr>
              <w:pict>
                <v:shapetype id="_x0000_t202" coordsize="21600,21600" o:spt="202" path="m,l,21600r21600,l21600,xe">
                  <v:stroke joinstyle="miter"/>
                  <v:path gradientshapeok="t" o:connecttype="rect"/>
                </v:shapetype>
                <v:shape id="Text Box 2" o:spid="_x0000_s1030" type="#_x0000_t202" style="position:absolute;left:0;text-align:left;margin-left:397.4pt;margin-top:1.25pt;width:14.9pt;height:14.9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" fillcolor="window" strokeweight=".5pt">
                  <v:path arrowok="t"/>
                  <v:textbox>
                    <w:txbxContent>
                      <w:p w:rsidR="00F0703D" w:rsidRDefault="00F0703D" w:rsidP="00BF1E7A"/>
                    </w:txbxContent>
                  </v:textbox>
                </v:shape>
              </w:pict>
            </w:r>
            <w:r w:rsidR="00BF1E7A" w:rsidRPr="00862023">
              <w:rPr>
                <w:rFonts w:ascii="Arial" w:hAnsi="Arial"/>
              </w:rPr>
              <w:t xml:space="preserve">A reasonable attempt.  </w:t>
            </w:r>
            <w:r w:rsidR="00BF1E7A">
              <w:rPr>
                <w:rFonts w:ascii="Arial" w:hAnsi="Arial"/>
              </w:rPr>
              <w:t>I could have developed some of the</w:t>
            </w:r>
          </w:p>
          <w:p w:rsidR="00BF1E7A" w:rsidRPr="00862023" w:rsidRDefault="00BF1E7A" w:rsidP="009615AC">
            <w:pPr>
              <w:pStyle w:val="ListParagraph"/>
              <w:rPr>
                <w:rFonts w:ascii="Arial" w:hAnsi="Arial"/>
              </w:rPr>
            </w:pPr>
            <w:r>
              <w:rPr>
                <w:rFonts w:ascii="Arial" w:hAnsi="Arial"/>
              </w:rPr>
              <w:t xml:space="preserve">sections further.  </w:t>
            </w:r>
          </w:p>
          <w:p w:rsidR="00BF1E7A" w:rsidRDefault="007D28DA" w:rsidP="00BF1E7A">
            <w:pPr>
              <w:pStyle w:val="ListParagraph"/>
              <w:numPr>
                <w:ilvl w:val="0"/>
                <w:numId w:val="2"/>
              </w:numPr>
              <w:rPr>
                <w:rFonts w:ascii="Arial" w:hAnsi="Arial"/>
              </w:rPr>
            </w:pPr>
            <w:r w:rsidRPr="007D28DA">
              <w:rPr>
                <w:noProof/>
                <w:lang w:eastAsia="en-GB"/>
              </w:rPr>
              <w:pict>
                <v:shape id="Text Box 3" o:spid="_x0000_s1027" type="#_x0000_t202" style="position:absolute;left:0;text-align:left;margin-left:397.9pt;margin-top:3.4pt;width:14.9pt;height:14.9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" fillcolor="window" strokeweight=".5pt">
                  <v:path arrowok="t"/>
                  <v:textbox>
                    <w:txbxContent>
                      <w:p w:rsidR="00F0703D" w:rsidRDefault="00F0703D" w:rsidP="00BF1E7A"/>
                    </w:txbxContent>
                  </v:textbox>
                </v:shape>
              </w:pict>
            </w:r>
            <w:r w:rsidR="00BF1E7A">
              <w:rPr>
                <w:rFonts w:ascii="Arial" w:hAnsi="Arial"/>
              </w:rPr>
              <w:t xml:space="preserve">A good attempt, displaying my understanding and learning, with </w:t>
            </w:r>
          </w:p>
          <w:p w:rsidR="00BF1E7A" w:rsidRDefault="00BF1E7A" w:rsidP="009615AC">
            <w:pPr>
              <w:pStyle w:val="ListParagraph"/>
              <w:rPr>
                <w:rFonts w:ascii="Arial" w:hAnsi="Arial"/>
              </w:rPr>
            </w:pPr>
            <w:r>
              <w:rPr>
                <w:rFonts w:ascii="Arial" w:hAnsi="Arial"/>
              </w:rPr>
              <w:t>analysis in some parts.</w:t>
            </w:r>
          </w:p>
          <w:p w:rsidR="00BF1E7A" w:rsidRDefault="007D28DA" w:rsidP="00BF1E7A">
            <w:pPr>
              <w:pStyle w:val="ListParagraph"/>
              <w:numPr>
                <w:ilvl w:val="0"/>
                <w:numId w:val="2"/>
              </w:numPr>
              <w:rPr>
                <w:rFonts w:ascii="Arial" w:hAnsi="Arial"/>
              </w:rPr>
            </w:pPr>
            <w:r w:rsidRPr="007D28DA">
              <w:rPr>
                <w:noProof/>
                <w:lang w:eastAsia="en-GB"/>
              </w:rPr>
              <w:pict>
                <v:shape id="Text Box 6" o:spid="_x0000_s1028" type="#_x0000_t202" style="position:absolute;left:0;text-align:left;margin-left:397.65pt;margin-top:7.35pt;width:14.9pt;height:14.9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" fillcolor="window" strokeweight=".5pt">
                  <v:path arrowok="t"/>
                  <v:textbox>
                    <w:txbxContent>
                      <w:p w:rsidR="00F0703D" w:rsidRDefault="00F0703D" w:rsidP="00BF1E7A"/>
                    </w:txbxContent>
                  </v:textbox>
                </v:shape>
              </w:pict>
            </w:r>
            <w:r w:rsidR="00BF1E7A">
              <w:rPr>
                <w:rFonts w:ascii="Arial" w:hAnsi="Arial"/>
              </w:rPr>
              <w:t xml:space="preserve">A very good attempt.  The work demonstrates my clear </w:t>
            </w:r>
          </w:p>
          <w:p w:rsidR="00BF1E7A" w:rsidRDefault="00BF1E7A" w:rsidP="009615AC">
            <w:pPr>
              <w:pStyle w:val="ListParagraph"/>
              <w:rPr>
                <w:rFonts w:ascii="Arial" w:hAnsi="Arial"/>
              </w:rPr>
            </w:pPr>
            <w:r>
              <w:rPr>
                <w:rFonts w:ascii="Arial" w:hAnsi="Arial"/>
              </w:rPr>
              <w:t>understanding of the learning supported by relevant literature and scholarly work with good analysis and evaluation.</w:t>
            </w:r>
          </w:p>
          <w:p w:rsidR="00BF1E7A" w:rsidRPr="00862023" w:rsidRDefault="007D28DA" w:rsidP="00BF1E7A">
            <w:pPr>
              <w:pStyle w:val="ListParagraph"/>
              <w:numPr>
                <w:ilvl w:val="0"/>
                <w:numId w:val="2"/>
              </w:numPr>
              <w:rPr>
                <w:rFonts w:ascii="Arial" w:hAnsi="Arial"/>
                <w:b/>
              </w:rPr>
            </w:pPr>
            <w:r w:rsidRPr="007D28DA">
              <w:rPr>
                <w:noProof/>
                <w:lang w:eastAsia="en-GB"/>
              </w:rPr>
              <w:pict>
                <v:shape id="Text Box 7" o:spid="_x0000_s1029" type="#_x0000_t202" style="position:absolute;left:0;text-align:left;margin-left:397.4pt;margin-top:4.1pt;width:14.9pt;height:14.9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" fillcolor="window" strokeweight=".5pt">
                  <v:path arrowok="t"/>
                  <v:textbox>
                    <w:txbxContent>
                      <w:p w:rsidR="00F0703D" w:rsidRDefault="00F0703D" w:rsidP="00BF1E7A"/>
                    </w:txbxContent>
                  </v:textbox>
                </v:shape>
              </w:pict>
            </w:r>
            <w:r w:rsidR="00BF1E7A">
              <w:rPr>
                <w:rFonts w:ascii="Arial" w:hAnsi="Arial"/>
              </w:rPr>
              <w:t>An excellent attempt, with clear application of literature and</w:t>
            </w:r>
          </w:p>
          <w:p w:rsidR="00BF1E7A" w:rsidRDefault="00BF1E7A" w:rsidP="009615AC">
            <w:pPr>
              <w:pStyle w:val="ListParagraph"/>
              <w:rPr>
                <w:ins w:id="5" w:author="Jo Smedley" w:date="2014-07-05T19:04:00Z"/>
                <w:rFonts w:ascii="Arial" w:hAnsi="Arial"/>
              </w:rPr>
            </w:pPr>
            <w:r>
              <w:rPr>
                <w:rFonts w:ascii="Arial" w:hAnsi="Arial"/>
              </w:rPr>
              <w:t xml:space="preserve">scholarly work, demonstrating  significant analysis and evaluation. </w:t>
            </w:r>
          </w:p>
          <w:p w:rsidR="005D5840" w:rsidRPr="00862023" w:rsidRDefault="005D5840" w:rsidP="009615AC">
            <w:pPr>
              <w:pStyle w:val="ListParagraph"/>
              <w:rPr>
                <w:rFonts w:ascii="Arial" w:hAnsi="Arial"/>
                <w:b/>
              </w:rPr>
            </w:pPr>
          </w:p>
        </w:tc>
      </w:tr>
      <w:tr w:rsidR="00BF1E7A" w:rsidRPr="000D3587" w:rsidTr="00F03778">
        <w:tc>
          <w:tcPr>
            <w:tcW w:w="2949" w:type="dxa"/>
          </w:tcPr>
          <w:p w:rsidR="00BF1E7A" w:rsidRPr="000D3587" w:rsidRDefault="00BF1E7A" w:rsidP="009615AC">
            <w:pPr>
              <w:rPr>
                <w:rFonts w:ascii="Arial" w:hAnsi="Arial"/>
                <w:b/>
              </w:rPr>
            </w:pPr>
            <w:r w:rsidRPr="000D3587">
              <w:rPr>
                <w:rFonts w:ascii="Arial" w:hAnsi="Arial"/>
                <w:b/>
              </w:rPr>
              <w:t>What I found most difficult about this ass</w:t>
            </w:r>
            <w:r>
              <w:rPr>
                <w:rFonts w:ascii="Arial" w:hAnsi="Arial"/>
                <w:b/>
              </w:rPr>
              <w:t>ess</w:t>
            </w:r>
            <w:r w:rsidRPr="000D3587">
              <w:rPr>
                <w:rFonts w:ascii="Arial" w:hAnsi="Arial"/>
                <w:b/>
              </w:rPr>
              <w:t>ment:</w:t>
            </w:r>
          </w:p>
        </w:tc>
        <w:tc>
          <w:tcPr>
            <w:tcW w:w="6090" w:type="dxa"/>
          </w:tcPr>
          <w:p w:rsidR="00BF1E7A" w:rsidRPr="000D3587" w:rsidRDefault="00BF1E7A" w:rsidP="009615AC">
            <w:pPr>
              <w:jc w:val="center"/>
              <w:rPr>
                <w:rFonts w:ascii="Arial" w:hAnsi="Arial"/>
              </w:rPr>
            </w:pPr>
          </w:p>
          <w:p w:rsidR="00BF1E7A" w:rsidRDefault="00BF1E7A" w:rsidP="009615AC">
            <w:pPr>
              <w:jc w:val="center"/>
              <w:rPr>
                <w:ins w:id="6" w:author="Jo Smedley" w:date="2014-07-05T19:05:00Z"/>
                <w:rFonts w:ascii="Arial" w:hAnsi="Arial"/>
              </w:rPr>
            </w:pPr>
          </w:p>
          <w:p w:rsidR="005D5840" w:rsidRDefault="005D5840" w:rsidP="009615AC">
            <w:pPr>
              <w:jc w:val="center"/>
              <w:rPr>
                <w:ins w:id="7" w:author="Jo Smedley" w:date="2014-07-05T19:05:00Z"/>
                <w:rFonts w:ascii="Arial" w:hAnsi="Arial"/>
              </w:rPr>
            </w:pPr>
          </w:p>
          <w:p w:rsidR="005D5840" w:rsidRPr="000D3587" w:rsidRDefault="005D5840" w:rsidP="009615AC">
            <w:pPr>
              <w:jc w:val="center"/>
              <w:rPr>
                <w:rFonts w:ascii="Arial" w:hAnsi="Arial"/>
              </w:rPr>
            </w:pPr>
          </w:p>
          <w:p w:rsidR="00BF1E7A" w:rsidRPr="000D3587" w:rsidRDefault="00BF1E7A" w:rsidP="009615AC">
            <w:pPr>
              <w:jc w:val="center"/>
              <w:rPr>
                <w:rFonts w:ascii="Arial" w:hAnsi="Arial"/>
              </w:rPr>
            </w:pPr>
          </w:p>
          <w:p w:rsidR="00BF1E7A" w:rsidRPr="000D3587" w:rsidRDefault="00BF1E7A" w:rsidP="009615AC">
            <w:pPr>
              <w:jc w:val="center"/>
              <w:rPr>
                <w:rFonts w:ascii="Arial" w:hAnsi="Arial"/>
              </w:rPr>
            </w:pPr>
          </w:p>
          <w:p w:rsidR="00BF1E7A" w:rsidRDefault="00BF1E7A" w:rsidP="009615AC">
            <w:pPr>
              <w:rPr>
                <w:rFonts w:ascii="Arial" w:hAnsi="Arial"/>
              </w:rPr>
            </w:pPr>
          </w:p>
          <w:p w:rsidR="00BF1E7A" w:rsidRDefault="00BF1E7A" w:rsidP="009615AC">
            <w:pPr>
              <w:rPr>
                <w:rFonts w:ascii="Arial" w:hAnsi="Arial"/>
              </w:rPr>
            </w:pPr>
          </w:p>
          <w:p w:rsidR="00BF1E7A" w:rsidRPr="000D3587" w:rsidRDefault="00BF1E7A" w:rsidP="009615AC">
            <w:pPr>
              <w:rPr>
                <w:rFonts w:ascii="Arial" w:hAnsi="Arial"/>
              </w:rPr>
            </w:pPr>
          </w:p>
          <w:p w:rsidR="00BF1E7A" w:rsidRDefault="00BF1E7A" w:rsidP="009615AC">
            <w:pPr>
              <w:jc w:val="center"/>
              <w:rPr>
                <w:rFonts w:ascii="Arial" w:hAnsi="Arial"/>
              </w:rPr>
            </w:pPr>
          </w:p>
          <w:p w:rsidR="00BF1E7A" w:rsidRDefault="00BF1E7A" w:rsidP="009615AC">
            <w:pPr>
              <w:jc w:val="center"/>
              <w:rPr>
                <w:rFonts w:ascii="Arial" w:hAnsi="Arial"/>
              </w:rPr>
            </w:pPr>
          </w:p>
          <w:p w:rsidR="00BF1E7A" w:rsidRDefault="00BF1E7A" w:rsidP="009615AC">
            <w:pPr>
              <w:jc w:val="center"/>
              <w:rPr>
                <w:rFonts w:ascii="Arial" w:hAnsi="Arial"/>
              </w:rPr>
            </w:pPr>
          </w:p>
          <w:p w:rsidR="00BF1E7A" w:rsidRPr="000D3587" w:rsidRDefault="00BF1E7A" w:rsidP="009615AC">
            <w:pPr>
              <w:jc w:val="center"/>
              <w:rPr>
                <w:rFonts w:ascii="Arial" w:hAnsi="Arial"/>
              </w:rPr>
            </w:pPr>
          </w:p>
        </w:tc>
      </w:tr>
      <w:tr w:rsidR="00BF1E7A" w:rsidRPr="000D3587" w:rsidTr="00F03778">
        <w:tc>
          <w:tcPr>
            <w:tcW w:w="2949" w:type="dxa"/>
          </w:tcPr>
          <w:p w:rsidR="00BF1E7A" w:rsidRPr="000D3587" w:rsidRDefault="00BF1E7A" w:rsidP="009615AC">
            <w:pPr>
              <w:rPr>
                <w:rFonts w:ascii="Arial" w:hAnsi="Arial"/>
                <w:b/>
              </w:rPr>
            </w:pPr>
            <w:r w:rsidRPr="000D3587">
              <w:rPr>
                <w:rFonts w:ascii="Arial" w:hAnsi="Arial"/>
                <w:b/>
              </w:rPr>
              <w:t xml:space="preserve">The areas </w:t>
            </w:r>
            <w:r>
              <w:rPr>
                <w:rFonts w:ascii="Arial" w:hAnsi="Arial"/>
                <w:b/>
              </w:rPr>
              <w:t xml:space="preserve">where </w:t>
            </w:r>
            <w:r w:rsidRPr="000D3587">
              <w:rPr>
                <w:rFonts w:ascii="Arial" w:hAnsi="Arial"/>
                <w:b/>
              </w:rPr>
              <w:t>I would</w:t>
            </w:r>
            <w:r>
              <w:rPr>
                <w:rFonts w:ascii="Arial" w:hAnsi="Arial"/>
                <w:b/>
              </w:rPr>
              <w:t xml:space="preserve"> value/would have </w:t>
            </w:r>
            <w:r w:rsidRPr="000D3587">
              <w:rPr>
                <w:rFonts w:ascii="Arial" w:hAnsi="Arial"/>
                <w:b/>
              </w:rPr>
              <w:t>value</w:t>
            </w:r>
            <w:r>
              <w:rPr>
                <w:rFonts w:ascii="Arial" w:hAnsi="Arial"/>
                <w:b/>
              </w:rPr>
              <w:t>d</w:t>
            </w:r>
            <w:r w:rsidRPr="000D3587">
              <w:rPr>
                <w:rFonts w:ascii="Arial" w:hAnsi="Arial"/>
                <w:b/>
              </w:rPr>
              <w:t xml:space="preserve"> feedback:</w:t>
            </w:r>
          </w:p>
        </w:tc>
        <w:tc>
          <w:tcPr>
            <w:tcW w:w="6090" w:type="dxa"/>
          </w:tcPr>
          <w:p w:rsidR="00BF1E7A" w:rsidRPr="000D3587" w:rsidRDefault="00BF1E7A" w:rsidP="009615AC">
            <w:pPr>
              <w:jc w:val="center"/>
              <w:rPr>
                <w:rFonts w:ascii="Arial" w:hAnsi="Arial"/>
              </w:rPr>
            </w:pPr>
          </w:p>
          <w:p w:rsidR="00BF1E7A" w:rsidRPr="000D3587" w:rsidRDefault="00BF1E7A" w:rsidP="009615AC">
            <w:pPr>
              <w:jc w:val="center"/>
              <w:rPr>
                <w:rFonts w:ascii="Arial" w:hAnsi="Arial"/>
              </w:rPr>
            </w:pPr>
          </w:p>
          <w:p w:rsidR="00BF1E7A" w:rsidRPr="000D3587" w:rsidRDefault="00BF1E7A" w:rsidP="009615AC">
            <w:pPr>
              <w:jc w:val="center"/>
              <w:rPr>
                <w:rFonts w:ascii="Arial" w:hAnsi="Arial"/>
              </w:rPr>
            </w:pPr>
          </w:p>
          <w:p w:rsidR="00BF1E7A" w:rsidRPr="000D3587" w:rsidRDefault="00BF1E7A" w:rsidP="009615AC">
            <w:pPr>
              <w:jc w:val="center"/>
              <w:rPr>
                <w:rFonts w:ascii="Arial" w:hAnsi="Arial"/>
              </w:rPr>
            </w:pPr>
          </w:p>
          <w:p w:rsidR="00BF1E7A" w:rsidRDefault="00BF1E7A" w:rsidP="009615AC">
            <w:pPr>
              <w:jc w:val="center"/>
              <w:rPr>
                <w:rFonts w:ascii="Arial" w:hAnsi="Arial"/>
              </w:rPr>
            </w:pPr>
          </w:p>
          <w:p w:rsidR="00BF1E7A" w:rsidRDefault="00BF1E7A" w:rsidP="009615AC">
            <w:pPr>
              <w:jc w:val="center"/>
              <w:rPr>
                <w:rFonts w:ascii="Arial" w:hAnsi="Arial"/>
              </w:rPr>
            </w:pPr>
          </w:p>
          <w:p w:rsidR="00BF1E7A" w:rsidRDefault="00BF1E7A" w:rsidP="009615AC">
            <w:pPr>
              <w:jc w:val="center"/>
              <w:rPr>
                <w:rFonts w:ascii="Arial" w:hAnsi="Arial"/>
              </w:rPr>
            </w:pPr>
          </w:p>
          <w:p w:rsidR="00BF1E7A" w:rsidRDefault="00BF1E7A" w:rsidP="009615AC">
            <w:pPr>
              <w:jc w:val="center"/>
              <w:rPr>
                <w:rFonts w:ascii="Arial" w:hAnsi="Arial"/>
              </w:rPr>
            </w:pPr>
          </w:p>
          <w:p w:rsidR="00BF1E7A" w:rsidRDefault="00BF1E7A" w:rsidP="009615AC">
            <w:pPr>
              <w:jc w:val="center"/>
              <w:rPr>
                <w:rFonts w:ascii="Arial" w:hAnsi="Arial"/>
              </w:rPr>
            </w:pPr>
          </w:p>
          <w:p w:rsidR="00BF1E7A" w:rsidRDefault="00BF1E7A" w:rsidP="009615AC">
            <w:pPr>
              <w:jc w:val="center"/>
              <w:rPr>
                <w:rFonts w:ascii="Arial" w:hAnsi="Arial"/>
              </w:rPr>
            </w:pPr>
          </w:p>
          <w:p w:rsidR="005D5840" w:rsidRPr="000D3587" w:rsidRDefault="005D5840" w:rsidP="005D5840">
            <w:pPr>
              <w:rPr>
                <w:rFonts w:ascii="Arial" w:hAnsi="Arial"/>
              </w:rPr>
            </w:pPr>
          </w:p>
          <w:p w:rsidR="00BF1E7A" w:rsidRPr="000D3587" w:rsidRDefault="00BF1E7A" w:rsidP="009615AC">
            <w:pPr>
              <w:rPr>
                <w:rFonts w:ascii="Arial" w:hAnsi="Arial"/>
              </w:rPr>
            </w:pPr>
          </w:p>
        </w:tc>
      </w:tr>
    </w:tbl>
    <w:p w:rsidR="00BF1E7A" w:rsidRDefault="00BF1E7A" w:rsidP="00BF1E7A">
      <w:pPr>
        <w:rPr>
          <w:rFonts w:ascii="Arial" w:hAnsi="Arial"/>
        </w:rPr>
      </w:pPr>
    </w:p>
    <w:p w:rsidR="00AC7D85" w:rsidRDefault="00AC7D85" w:rsidP="005D5840"/>
    <w:sectPr w:rsidR="00AC7D85" w:rsidSect="006B583E">
      <w:headerReference w:type="default" r:id="rId10"/>
      <w:pgSz w:w="11906" w:h="16838" w:code="9"/>
      <w:pgMar w:top="284" w:right="1440" w:bottom="284" w:left="1440"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07097" w:rsidRDefault="00B07097" w:rsidP="00BF1E7A">
      <w:r>
        <w:separator/>
      </w:r>
    </w:p>
  </w:endnote>
  <w:endnote w:type="continuationSeparator" w:id="0">
    <w:p w:rsidR="00B07097" w:rsidRDefault="00B07097" w:rsidP="00BF1E7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07097" w:rsidRDefault="00B07097" w:rsidP="00BF1E7A">
      <w:r>
        <w:separator/>
      </w:r>
    </w:p>
  </w:footnote>
  <w:footnote w:type="continuationSeparator" w:id="0">
    <w:p w:rsidR="00B07097" w:rsidRDefault="00B07097" w:rsidP="00BF1E7A">
      <w:r>
        <w:continuationSeparator/>
      </w:r>
    </w:p>
  </w:footnote>
  <w:footnote w:id="1">
    <w:p w:rsidR="00F0703D" w:rsidRPr="00862023" w:rsidRDefault="00F0703D" w:rsidP="00BF1E7A">
      <w:pPr>
        <w:pStyle w:val="FootnoteText"/>
        <w:rPr>
          <w:rFonts w:ascii="Arial" w:hAnsi="Arial" w:cs="Arial"/>
          <w:sz w:val="16"/>
          <w:szCs w:val="16"/>
          <w:lang w:val="en-US"/>
        </w:rPr>
      </w:pPr>
      <w:r w:rsidRPr="00862023">
        <w:rPr>
          <w:rStyle w:val="FootnoteReference"/>
          <w:rFonts w:ascii="Arial" w:hAnsi="Arial" w:cs="Arial"/>
          <w:sz w:val="16"/>
          <w:szCs w:val="16"/>
        </w:rPr>
        <w:footnoteRef/>
      </w:r>
      <w:r w:rsidRPr="00862023">
        <w:rPr>
          <w:rFonts w:ascii="Arial" w:hAnsi="Arial" w:cs="Arial"/>
          <w:sz w:val="16"/>
          <w:szCs w:val="16"/>
        </w:rPr>
        <w:t xml:space="preserve"> </w:t>
      </w:r>
      <w:r w:rsidRPr="00862023">
        <w:rPr>
          <w:rFonts w:ascii="Arial" w:hAnsi="Arial" w:cs="Arial"/>
          <w:sz w:val="16"/>
          <w:szCs w:val="16"/>
          <w:lang w:val="en-US"/>
        </w:rPr>
        <w:t>University Academic Integrity Regulations</w:t>
      </w:r>
    </w:p>
  </w:footnote>
  <w:footnote w:id="2">
    <w:p w:rsidR="00F0703D" w:rsidRPr="00B73CD1" w:rsidRDefault="00F0703D" w:rsidP="00BF1E7A">
      <w:pPr>
        <w:pStyle w:val="FootnoteText"/>
        <w:rPr>
          <w:rFonts w:ascii="Arial" w:hAnsi="Arial" w:cs="Arial"/>
          <w:sz w:val="16"/>
          <w:szCs w:val="16"/>
        </w:rPr>
      </w:pPr>
      <w:r w:rsidRPr="00B73CD1">
        <w:rPr>
          <w:rStyle w:val="FootnoteReference"/>
          <w:rFonts w:ascii="Arial" w:hAnsi="Arial" w:cs="Arial"/>
          <w:sz w:val="16"/>
          <w:szCs w:val="16"/>
        </w:rPr>
        <w:footnoteRef/>
      </w:r>
      <w:r w:rsidRPr="00B73CD1">
        <w:rPr>
          <w:rFonts w:ascii="Arial" w:hAnsi="Arial" w:cs="Arial"/>
          <w:sz w:val="16"/>
          <w:szCs w:val="16"/>
        </w:rPr>
        <w:t xml:space="preserve"> Information on exclusions to this rule is available</w:t>
      </w:r>
      <w:r>
        <w:rPr>
          <w:rFonts w:ascii="Arial" w:hAnsi="Arial" w:cs="Arial"/>
          <w:sz w:val="16"/>
          <w:szCs w:val="16"/>
        </w:rPr>
        <w:t xml:space="preserve"> </w:t>
      </w:r>
      <w:r w:rsidRPr="00B73CD1">
        <w:rPr>
          <w:rFonts w:ascii="Arial" w:hAnsi="Arial" w:cs="Arial"/>
          <w:sz w:val="16"/>
          <w:szCs w:val="16"/>
        </w:rPr>
        <w:t xml:space="preserve">from Campus Advice </w:t>
      </w:r>
      <w:r w:rsidR="00001F71">
        <w:rPr>
          <w:rFonts w:ascii="Arial" w:hAnsi="Arial" w:cs="Arial"/>
          <w:sz w:val="16"/>
          <w:szCs w:val="16"/>
        </w:rPr>
        <w:t>Centres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DE6" w:rsidRDefault="006B7DE6">
    <w:pPr>
      <w:pStyle w:val="Header"/>
    </w:pPr>
  </w:p>
  <w:p w:rsidR="006B7DE6" w:rsidRDefault="006B7DE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663C66"/>
    <w:multiLevelType w:val="hybridMultilevel"/>
    <w:tmpl w:val="22F0C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6126B16"/>
    <w:multiLevelType w:val="hybridMultilevel"/>
    <w:tmpl w:val="809A25A8"/>
    <w:lvl w:ilvl="0" w:tplc="9520989E">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166B4055"/>
    <w:multiLevelType w:val="hybridMultilevel"/>
    <w:tmpl w:val="356E3A6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77A4B0B"/>
    <w:multiLevelType w:val="hybridMultilevel"/>
    <w:tmpl w:val="882A3642"/>
    <w:lvl w:ilvl="0" w:tplc="F50EAF0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56E2DC0"/>
    <w:multiLevelType w:val="hybridMultilevel"/>
    <w:tmpl w:val="B2362D38"/>
    <w:lvl w:ilvl="0" w:tplc="760AC73A">
      <w:start w:val="24"/>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5C504DD"/>
    <w:multiLevelType w:val="hybridMultilevel"/>
    <w:tmpl w:val="A092810E"/>
    <w:lvl w:ilvl="0" w:tplc="CCFA38D4">
      <w:start w:val="1"/>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DE11E39"/>
    <w:multiLevelType w:val="hybridMultilevel"/>
    <w:tmpl w:val="CD3649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BBA45D2"/>
    <w:multiLevelType w:val="hybridMultilevel"/>
    <w:tmpl w:val="253E181E"/>
    <w:lvl w:ilvl="0" w:tplc="774C06C0">
      <w:start w:val="1"/>
      <w:numFmt w:val="decimal"/>
      <w:lvlText w:val="%1."/>
      <w:lvlJc w:val="left"/>
      <w:pPr>
        <w:ind w:left="720" w:hanging="360"/>
      </w:pPr>
      <w:rPr>
        <w:rFonts w:hint="default"/>
        <w:b/>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C9F0B86"/>
    <w:multiLevelType w:val="hybridMultilevel"/>
    <w:tmpl w:val="6D189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DF6745C"/>
    <w:multiLevelType w:val="hybridMultilevel"/>
    <w:tmpl w:val="8F8C99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603F0F1E"/>
    <w:multiLevelType w:val="hybridMultilevel"/>
    <w:tmpl w:val="62967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7D70D7"/>
    <w:multiLevelType w:val="hybridMultilevel"/>
    <w:tmpl w:val="A4BE8D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3D83180"/>
    <w:multiLevelType w:val="hybridMultilevel"/>
    <w:tmpl w:val="CC74F1F0"/>
    <w:lvl w:ilvl="0" w:tplc="D150645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6A9D61ED"/>
    <w:multiLevelType w:val="hybridMultilevel"/>
    <w:tmpl w:val="FFC0FE38"/>
    <w:lvl w:ilvl="0" w:tplc="6E40EF90">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6F9D321C"/>
    <w:multiLevelType w:val="hybridMultilevel"/>
    <w:tmpl w:val="7A2A35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4774965"/>
    <w:multiLevelType w:val="hybridMultilevel"/>
    <w:tmpl w:val="23C6EC6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10"/>
  </w:num>
  <w:num w:numId="3">
    <w:abstractNumId w:val="0"/>
  </w:num>
  <w:num w:numId="4">
    <w:abstractNumId w:val="7"/>
  </w:num>
  <w:num w:numId="5">
    <w:abstractNumId w:val="6"/>
  </w:num>
  <w:num w:numId="6">
    <w:abstractNumId w:val="9"/>
  </w:num>
  <w:num w:numId="7">
    <w:abstractNumId w:val="2"/>
  </w:num>
  <w:num w:numId="8">
    <w:abstractNumId w:val="4"/>
  </w:num>
  <w:num w:numId="9">
    <w:abstractNumId w:val="14"/>
  </w:num>
  <w:num w:numId="10">
    <w:abstractNumId w:val="12"/>
  </w:num>
  <w:num w:numId="11">
    <w:abstractNumId w:val="13"/>
  </w:num>
  <w:num w:numId="12">
    <w:abstractNumId w:val="3"/>
  </w:num>
  <w:num w:numId="13">
    <w:abstractNumId w:val="1"/>
  </w:num>
  <w:num w:numId="14">
    <w:abstractNumId w:val="5"/>
  </w:num>
  <w:num w:numId="15">
    <w:abstractNumId w:val="15"/>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hdrShapeDefaults>
    <o:shapedefaults v:ext="edit" spidmax="8194"/>
  </w:hdrShapeDefaults>
  <w:footnotePr>
    <w:footnote w:id="-1"/>
    <w:footnote w:id="0"/>
  </w:footnotePr>
  <w:endnotePr>
    <w:endnote w:id="-1"/>
    <w:endnote w:id="0"/>
  </w:endnotePr>
  <w:compat/>
  <w:rsids>
    <w:rsidRoot w:val="00BF1E7A"/>
    <w:rsid w:val="00001F71"/>
    <w:rsid w:val="00002539"/>
    <w:rsid w:val="000165BF"/>
    <w:rsid w:val="00041884"/>
    <w:rsid w:val="00043393"/>
    <w:rsid w:val="0006003B"/>
    <w:rsid w:val="00062A85"/>
    <w:rsid w:val="000675E7"/>
    <w:rsid w:val="00087C8E"/>
    <w:rsid w:val="000A35F2"/>
    <w:rsid w:val="000B0896"/>
    <w:rsid w:val="000B21E6"/>
    <w:rsid w:val="000B53FA"/>
    <w:rsid w:val="000C5AD3"/>
    <w:rsid w:val="000D11AA"/>
    <w:rsid w:val="000D20BE"/>
    <w:rsid w:val="000D76B6"/>
    <w:rsid w:val="000E27E0"/>
    <w:rsid w:val="000E3C8C"/>
    <w:rsid w:val="00113117"/>
    <w:rsid w:val="00113DFC"/>
    <w:rsid w:val="00143AFC"/>
    <w:rsid w:val="0015015E"/>
    <w:rsid w:val="00152D71"/>
    <w:rsid w:val="001671BD"/>
    <w:rsid w:val="00170312"/>
    <w:rsid w:val="00181892"/>
    <w:rsid w:val="0019041C"/>
    <w:rsid w:val="001B77CD"/>
    <w:rsid w:val="001C23F6"/>
    <w:rsid w:val="001C2F3E"/>
    <w:rsid w:val="001D05BF"/>
    <w:rsid w:val="001D1288"/>
    <w:rsid w:val="001D16F3"/>
    <w:rsid w:val="001E14C2"/>
    <w:rsid w:val="001E6091"/>
    <w:rsid w:val="001F208F"/>
    <w:rsid w:val="00200685"/>
    <w:rsid w:val="00214DE8"/>
    <w:rsid w:val="00217A3A"/>
    <w:rsid w:val="00223E15"/>
    <w:rsid w:val="00242CA6"/>
    <w:rsid w:val="00246F1B"/>
    <w:rsid w:val="002524FF"/>
    <w:rsid w:val="00257CD4"/>
    <w:rsid w:val="0026048B"/>
    <w:rsid w:val="002607AA"/>
    <w:rsid w:val="00270DDE"/>
    <w:rsid w:val="00271A84"/>
    <w:rsid w:val="00272850"/>
    <w:rsid w:val="00274979"/>
    <w:rsid w:val="00275BBE"/>
    <w:rsid w:val="002775EC"/>
    <w:rsid w:val="0027783D"/>
    <w:rsid w:val="00280912"/>
    <w:rsid w:val="002929F6"/>
    <w:rsid w:val="002B0307"/>
    <w:rsid w:val="002C6707"/>
    <w:rsid w:val="002D714A"/>
    <w:rsid w:val="002E044E"/>
    <w:rsid w:val="002E2C33"/>
    <w:rsid w:val="002E67F3"/>
    <w:rsid w:val="003078E7"/>
    <w:rsid w:val="003114B6"/>
    <w:rsid w:val="00314956"/>
    <w:rsid w:val="00317550"/>
    <w:rsid w:val="00320811"/>
    <w:rsid w:val="00325E19"/>
    <w:rsid w:val="003400D5"/>
    <w:rsid w:val="00346CDB"/>
    <w:rsid w:val="00347F5F"/>
    <w:rsid w:val="00353CB8"/>
    <w:rsid w:val="003634BD"/>
    <w:rsid w:val="00366940"/>
    <w:rsid w:val="00374D7F"/>
    <w:rsid w:val="00382F11"/>
    <w:rsid w:val="003941A0"/>
    <w:rsid w:val="003A264C"/>
    <w:rsid w:val="003B209B"/>
    <w:rsid w:val="003B579E"/>
    <w:rsid w:val="003D1CD8"/>
    <w:rsid w:val="003D5AD8"/>
    <w:rsid w:val="003E195C"/>
    <w:rsid w:val="003E3048"/>
    <w:rsid w:val="0041051F"/>
    <w:rsid w:val="004117D5"/>
    <w:rsid w:val="00411B38"/>
    <w:rsid w:val="004139DA"/>
    <w:rsid w:val="004148FF"/>
    <w:rsid w:val="00416B96"/>
    <w:rsid w:val="00422BED"/>
    <w:rsid w:val="0042457E"/>
    <w:rsid w:val="00425E51"/>
    <w:rsid w:val="00432D4F"/>
    <w:rsid w:val="00436FA1"/>
    <w:rsid w:val="00437159"/>
    <w:rsid w:val="00460B8C"/>
    <w:rsid w:val="00472A4C"/>
    <w:rsid w:val="00473148"/>
    <w:rsid w:val="00482242"/>
    <w:rsid w:val="00487757"/>
    <w:rsid w:val="00496BDC"/>
    <w:rsid w:val="004A67D8"/>
    <w:rsid w:val="004C0964"/>
    <w:rsid w:val="004D2D4A"/>
    <w:rsid w:val="004D350F"/>
    <w:rsid w:val="004E08C8"/>
    <w:rsid w:val="004F7195"/>
    <w:rsid w:val="00500BD6"/>
    <w:rsid w:val="00513B20"/>
    <w:rsid w:val="00517F0E"/>
    <w:rsid w:val="00542905"/>
    <w:rsid w:val="00546158"/>
    <w:rsid w:val="005466C9"/>
    <w:rsid w:val="0055345D"/>
    <w:rsid w:val="00556481"/>
    <w:rsid w:val="005663F6"/>
    <w:rsid w:val="00575F5F"/>
    <w:rsid w:val="00587B2D"/>
    <w:rsid w:val="005916A1"/>
    <w:rsid w:val="005A6200"/>
    <w:rsid w:val="005B7E77"/>
    <w:rsid w:val="005C475D"/>
    <w:rsid w:val="005C4B27"/>
    <w:rsid w:val="005C6A89"/>
    <w:rsid w:val="005D03CD"/>
    <w:rsid w:val="005D43C9"/>
    <w:rsid w:val="005D5840"/>
    <w:rsid w:val="005D6C95"/>
    <w:rsid w:val="005E326B"/>
    <w:rsid w:val="005E402A"/>
    <w:rsid w:val="005F7FC9"/>
    <w:rsid w:val="006001E5"/>
    <w:rsid w:val="0061676E"/>
    <w:rsid w:val="006252E4"/>
    <w:rsid w:val="006359B0"/>
    <w:rsid w:val="00646641"/>
    <w:rsid w:val="00667D41"/>
    <w:rsid w:val="00683744"/>
    <w:rsid w:val="00683BB0"/>
    <w:rsid w:val="00686014"/>
    <w:rsid w:val="006872B8"/>
    <w:rsid w:val="006878FF"/>
    <w:rsid w:val="006B583E"/>
    <w:rsid w:val="006B5F07"/>
    <w:rsid w:val="006B61CB"/>
    <w:rsid w:val="006B72E2"/>
    <w:rsid w:val="006B7DE6"/>
    <w:rsid w:val="006D2F80"/>
    <w:rsid w:val="006D6221"/>
    <w:rsid w:val="00700BFD"/>
    <w:rsid w:val="00707AE4"/>
    <w:rsid w:val="007154B3"/>
    <w:rsid w:val="00715894"/>
    <w:rsid w:val="0072390B"/>
    <w:rsid w:val="00734BCA"/>
    <w:rsid w:val="00735CD9"/>
    <w:rsid w:val="007430A9"/>
    <w:rsid w:val="007442EE"/>
    <w:rsid w:val="00756528"/>
    <w:rsid w:val="00766BD4"/>
    <w:rsid w:val="007673B8"/>
    <w:rsid w:val="00770A0D"/>
    <w:rsid w:val="00770AFB"/>
    <w:rsid w:val="00776FA2"/>
    <w:rsid w:val="00781514"/>
    <w:rsid w:val="0079077F"/>
    <w:rsid w:val="00794624"/>
    <w:rsid w:val="007A4EA8"/>
    <w:rsid w:val="007B5CF7"/>
    <w:rsid w:val="007C27C7"/>
    <w:rsid w:val="007D0D73"/>
    <w:rsid w:val="007D28DA"/>
    <w:rsid w:val="007D2BC1"/>
    <w:rsid w:val="007E0233"/>
    <w:rsid w:val="007E0E80"/>
    <w:rsid w:val="007E263C"/>
    <w:rsid w:val="007E2EDA"/>
    <w:rsid w:val="007F201C"/>
    <w:rsid w:val="007F4D7D"/>
    <w:rsid w:val="0080766F"/>
    <w:rsid w:val="00815F7D"/>
    <w:rsid w:val="00820C33"/>
    <w:rsid w:val="00821780"/>
    <w:rsid w:val="008306B9"/>
    <w:rsid w:val="00830891"/>
    <w:rsid w:val="00832E37"/>
    <w:rsid w:val="00836F38"/>
    <w:rsid w:val="00842984"/>
    <w:rsid w:val="00845194"/>
    <w:rsid w:val="00850F16"/>
    <w:rsid w:val="008516B4"/>
    <w:rsid w:val="008516E4"/>
    <w:rsid w:val="0085761B"/>
    <w:rsid w:val="00867A46"/>
    <w:rsid w:val="0088112C"/>
    <w:rsid w:val="00893C05"/>
    <w:rsid w:val="008A19BF"/>
    <w:rsid w:val="008A7848"/>
    <w:rsid w:val="008B04AC"/>
    <w:rsid w:val="008B31C4"/>
    <w:rsid w:val="008C7A4C"/>
    <w:rsid w:val="008D7740"/>
    <w:rsid w:val="008D7765"/>
    <w:rsid w:val="008E46D8"/>
    <w:rsid w:val="008F5140"/>
    <w:rsid w:val="00904B40"/>
    <w:rsid w:val="00913E40"/>
    <w:rsid w:val="00921436"/>
    <w:rsid w:val="00937CCF"/>
    <w:rsid w:val="009414E9"/>
    <w:rsid w:val="00943F69"/>
    <w:rsid w:val="00951092"/>
    <w:rsid w:val="009520F3"/>
    <w:rsid w:val="009615AC"/>
    <w:rsid w:val="00965434"/>
    <w:rsid w:val="009700AB"/>
    <w:rsid w:val="00982823"/>
    <w:rsid w:val="00985152"/>
    <w:rsid w:val="00987EC4"/>
    <w:rsid w:val="00990DB4"/>
    <w:rsid w:val="00997406"/>
    <w:rsid w:val="009C36F8"/>
    <w:rsid w:val="009D4154"/>
    <w:rsid w:val="009D5915"/>
    <w:rsid w:val="009E34D2"/>
    <w:rsid w:val="009F421E"/>
    <w:rsid w:val="009F4E24"/>
    <w:rsid w:val="009F61A0"/>
    <w:rsid w:val="00A004CF"/>
    <w:rsid w:val="00A21038"/>
    <w:rsid w:val="00A22EA3"/>
    <w:rsid w:val="00A310D8"/>
    <w:rsid w:val="00A43EDD"/>
    <w:rsid w:val="00A50846"/>
    <w:rsid w:val="00A5104C"/>
    <w:rsid w:val="00A5492E"/>
    <w:rsid w:val="00A56534"/>
    <w:rsid w:val="00A56BC9"/>
    <w:rsid w:val="00A61DC1"/>
    <w:rsid w:val="00A6551F"/>
    <w:rsid w:val="00A66DAD"/>
    <w:rsid w:val="00A77E1E"/>
    <w:rsid w:val="00A84B22"/>
    <w:rsid w:val="00A90C29"/>
    <w:rsid w:val="00A90CE7"/>
    <w:rsid w:val="00A96461"/>
    <w:rsid w:val="00AB4802"/>
    <w:rsid w:val="00AC3F8E"/>
    <w:rsid w:val="00AC623C"/>
    <w:rsid w:val="00AC7D85"/>
    <w:rsid w:val="00AD66FB"/>
    <w:rsid w:val="00AF5661"/>
    <w:rsid w:val="00B00DF5"/>
    <w:rsid w:val="00B07097"/>
    <w:rsid w:val="00B104B9"/>
    <w:rsid w:val="00B1172C"/>
    <w:rsid w:val="00B14F42"/>
    <w:rsid w:val="00B156B4"/>
    <w:rsid w:val="00B171A3"/>
    <w:rsid w:val="00B3748C"/>
    <w:rsid w:val="00B541E7"/>
    <w:rsid w:val="00B60703"/>
    <w:rsid w:val="00B76DBA"/>
    <w:rsid w:val="00B804A3"/>
    <w:rsid w:val="00BA3AB5"/>
    <w:rsid w:val="00BA7D71"/>
    <w:rsid w:val="00BC36AD"/>
    <w:rsid w:val="00BC7AAF"/>
    <w:rsid w:val="00BD1456"/>
    <w:rsid w:val="00BD465A"/>
    <w:rsid w:val="00BE1108"/>
    <w:rsid w:val="00BE202D"/>
    <w:rsid w:val="00BE5F5F"/>
    <w:rsid w:val="00BF1E7A"/>
    <w:rsid w:val="00BF3DA8"/>
    <w:rsid w:val="00C20A57"/>
    <w:rsid w:val="00C21993"/>
    <w:rsid w:val="00C21A3A"/>
    <w:rsid w:val="00C32576"/>
    <w:rsid w:val="00C373F4"/>
    <w:rsid w:val="00C44B6F"/>
    <w:rsid w:val="00C774E0"/>
    <w:rsid w:val="00C80810"/>
    <w:rsid w:val="00C82A15"/>
    <w:rsid w:val="00C90B03"/>
    <w:rsid w:val="00CA18EE"/>
    <w:rsid w:val="00CB58BE"/>
    <w:rsid w:val="00CD2542"/>
    <w:rsid w:val="00CD57E8"/>
    <w:rsid w:val="00CD5F76"/>
    <w:rsid w:val="00CE602B"/>
    <w:rsid w:val="00CE6B58"/>
    <w:rsid w:val="00CF51C0"/>
    <w:rsid w:val="00D01E9D"/>
    <w:rsid w:val="00D064C1"/>
    <w:rsid w:val="00D21FA8"/>
    <w:rsid w:val="00D36AA9"/>
    <w:rsid w:val="00D403AC"/>
    <w:rsid w:val="00D44B38"/>
    <w:rsid w:val="00D56984"/>
    <w:rsid w:val="00D67DB7"/>
    <w:rsid w:val="00D806E2"/>
    <w:rsid w:val="00D84CEE"/>
    <w:rsid w:val="00D936A1"/>
    <w:rsid w:val="00D946F2"/>
    <w:rsid w:val="00D963D7"/>
    <w:rsid w:val="00DA31D3"/>
    <w:rsid w:val="00DA7AD8"/>
    <w:rsid w:val="00DB51D9"/>
    <w:rsid w:val="00DB5EAE"/>
    <w:rsid w:val="00DC29A2"/>
    <w:rsid w:val="00DC7BB0"/>
    <w:rsid w:val="00DD2948"/>
    <w:rsid w:val="00E01782"/>
    <w:rsid w:val="00E039E0"/>
    <w:rsid w:val="00E1083D"/>
    <w:rsid w:val="00E13489"/>
    <w:rsid w:val="00E15452"/>
    <w:rsid w:val="00E33610"/>
    <w:rsid w:val="00E3767F"/>
    <w:rsid w:val="00E4378F"/>
    <w:rsid w:val="00E6129A"/>
    <w:rsid w:val="00E617EE"/>
    <w:rsid w:val="00E665B3"/>
    <w:rsid w:val="00E74EBA"/>
    <w:rsid w:val="00E90215"/>
    <w:rsid w:val="00E91D25"/>
    <w:rsid w:val="00EA39A0"/>
    <w:rsid w:val="00EA3B3E"/>
    <w:rsid w:val="00EA7BD1"/>
    <w:rsid w:val="00EC0E74"/>
    <w:rsid w:val="00EC38F5"/>
    <w:rsid w:val="00EC46CD"/>
    <w:rsid w:val="00ED03B5"/>
    <w:rsid w:val="00ED563B"/>
    <w:rsid w:val="00ED5C2C"/>
    <w:rsid w:val="00EE2A16"/>
    <w:rsid w:val="00EE36FE"/>
    <w:rsid w:val="00EE6479"/>
    <w:rsid w:val="00EF1355"/>
    <w:rsid w:val="00EF6C95"/>
    <w:rsid w:val="00F028E7"/>
    <w:rsid w:val="00F03778"/>
    <w:rsid w:val="00F0703D"/>
    <w:rsid w:val="00F07A7A"/>
    <w:rsid w:val="00F11356"/>
    <w:rsid w:val="00F13960"/>
    <w:rsid w:val="00F235C7"/>
    <w:rsid w:val="00F270E9"/>
    <w:rsid w:val="00F27AB0"/>
    <w:rsid w:val="00F30E2C"/>
    <w:rsid w:val="00F3219C"/>
    <w:rsid w:val="00F344BC"/>
    <w:rsid w:val="00F5460A"/>
    <w:rsid w:val="00F61D0A"/>
    <w:rsid w:val="00F71B9E"/>
    <w:rsid w:val="00F8636B"/>
    <w:rsid w:val="00F90539"/>
    <w:rsid w:val="00F92C02"/>
    <w:rsid w:val="00FB7A89"/>
    <w:rsid w:val="00FC058C"/>
    <w:rsid w:val="00FC067D"/>
    <w:rsid w:val="00FC5F79"/>
    <w:rsid w:val="00FD2908"/>
    <w:rsid w:val="00FD6FF8"/>
    <w:rsid w:val="00FE05A4"/>
    <w:rsid w:val="00FE1CE2"/>
    <w:rsid w:val="00FE46A0"/>
    <w:rsid w:val="00FE58AC"/>
    <w:rsid w:val="00FF63D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1E7A"/>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E7A"/>
    <w:pPr>
      <w:ind w:left="720"/>
      <w:contextualSpacing/>
    </w:pPr>
  </w:style>
  <w:style w:type="table" w:styleId="TableGrid">
    <w:name w:val="Table Grid"/>
    <w:basedOn w:val="TableNormal"/>
    <w:uiPriority w:val="59"/>
    <w:rsid w:val="00BF1E7A"/>
    <w:pPr>
      <w:spacing w:after="0"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BF1E7A"/>
  </w:style>
  <w:style w:type="character" w:customStyle="1" w:styleId="FootnoteTextChar">
    <w:name w:val="Footnote Text Char"/>
    <w:basedOn w:val="DefaultParagraphFont"/>
    <w:link w:val="FootnoteText"/>
    <w:uiPriority w:val="99"/>
    <w:rsid w:val="00BF1E7A"/>
    <w:rPr>
      <w:rFonts w:eastAsiaTheme="minorEastAsia"/>
      <w:sz w:val="24"/>
      <w:szCs w:val="24"/>
    </w:rPr>
  </w:style>
  <w:style w:type="character" w:styleId="FootnoteReference">
    <w:name w:val="footnote reference"/>
    <w:basedOn w:val="DefaultParagraphFont"/>
    <w:uiPriority w:val="99"/>
    <w:unhideWhenUsed/>
    <w:rsid w:val="00BF1E7A"/>
    <w:rPr>
      <w:vertAlign w:val="superscript"/>
    </w:rPr>
  </w:style>
  <w:style w:type="character" w:styleId="Hyperlink">
    <w:name w:val="Hyper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rsid w:val="00EC38F5"/>
    <w:rPr>
      <w:sz w:val="16"/>
      <w:szCs w:val="16"/>
    </w:rPr>
  </w:style>
  <w:style w:type="paragraph" w:styleId="CommentText">
    <w:name w:val="annotation text"/>
    <w:basedOn w:val="Normal"/>
    <w:link w:val="CommentTextChar"/>
    <w:uiPriority w:val="99"/>
    <w:semiHidden/>
    <w:unhideWhenUsed/>
    <w:rsid w:val="00EC38F5"/>
    <w:rPr>
      <w:sz w:val="20"/>
      <w:szCs w:val="20"/>
    </w:rPr>
  </w:style>
  <w:style w:type="character" w:customStyle="1" w:styleId="CommentTextChar">
    <w:name w:val="Comment Text Char"/>
    <w:basedOn w:val="DefaultParagraphFont"/>
    <w:link w:val="CommentText"/>
    <w:uiPriority w:val="99"/>
    <w:semiHidden/>
    <w:rsid w:val="00EC38F5"/>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EC38F5"/>
    <w:rPr>
      <w:b/>
      <w:bCs/>
    </w:rPr>
  </w:style>
  <w:style w:type="character" w:customStyle="1" w:styleId="CommentSubjectChar">
    <w:name w:val="Comment Subject Char"/>
    <w:basedOn w:val="CommentTextChar"/>
    <w:link w:val="CommentSubject"/>
    <w:uiPriority w:val="99"/>
    <w:semiHidden/>
    <w:rsid w:val="00EC38F5"/>
    <w:rPr>
      <w:rFonts w:eastAsiaTheme="minorEastAsia"/>
      <w:b/>
      <w:bCs/>
      <w:sz w:val="20"/>
      <w:szCs w:val="20"/>
    </w:rPr>
  </w:style>
  <w:style w:type="paragraph" w:styleId="BalloonText">
    <w:name w:val="Balloon Text"/>
    <w:basedOn w:val="Normal"/>
    <w:link w:val="BalloonTextChar"/>
    <w:uiPriority w:val="99"/>
    <w:semiHidden/>
    <w:unhideWhenUsed/>
    <w:rsid w:val="00EC38F5"/>
    <w:rPr>
      <w:rFonts w:ascii="Tahoma" w:hAnsi="Tahoma" w:cs="Tahoma"/>
      <w:sz w:val="16"/>
      <w:szCs w:val="16"/>
    </w:rPr>
  </w:style>
  <w:style w:type="character" w:customStyle="1" w:styleId="BalloonTextChar">
    <w:name w:val="Balloon Text Char"/>
    <w:basedOn w:val="DefaultParagraphFont"/>
    <w:link w:val="BalloonText"/>
    <w:uiPriority w:val="99"/>
    <w:semiHidden/>
    <w:rsid w:val="00EC38F5"/>
    <w:rPr>
      <w:rFonts w:ascii="Tahoma" w:eastAsiaTheme="minorEastAsia" w:hAnsi="Tahoma" w:cs="Tahoma"/>
      <w:sz w:val="16"/>
      <w:szCs w:val="16"/>
    </w:rPr>
  </w:style>
  <w:style w:type="paragraph" w:styleId="Header">
    <w:name w:val="header"/>
    <w:basedOn w:val="Normal"/>
    <w:link w:val="HeaderChar"/>
    <w:uiPriority w:val="99"/>
    <w:unhideWhenUsed/>
    <w:rsid w:val="00913E40"/>
    <w:pPr>
      <w:tabs>
        <w:tab w:val="center" w:pos="4513"/>
        <w:tab w:val="right" w:pos="9026"/>
      </w:tabs>
    </w:pPr>
  </w:style>
  <w:style w:type="character" w:customStyle="1" w:styleId="HeaderChar">
    <w:name w:val="Header Char"/>
    <w:basedOn w:val="DefaultParagraphFont"/>
    <w:link w:val="Header"/>
    <w:uiPriority w:val="99"/>
    <w:rsid w:val="00913E40"/>
    <w:rPr>
      <w:rFonts w:eastAsiaTheme="minorEastAsia"/>
      <w:sz w:val="24"/>
      <w:szCs w:val="24"/>
    </w:rPr>
  </w:style>
  <w:style w:type="paragraph" w:styleId="Footer">
    <w:name w:val="footer"/>
    <w:basedOn w:val="Normal"/>
    <w:link w:val="FooterChar"/>
    <w:uiPriority w:val="99"/>
    <w:unhideWhenUsed/>
    <w:rsid w:val="00913E40"/>
    <w:pPr>
      <w:tabs>
        <w:tab w:val="center" w:pos="4513"/>
        <w:tab w:val="right" w:pos="9026"/>
      </w:tabs>
    </w:pPr>
  </w:style>
  <w:style w:type="character" w:customStyle="1" w:styleId="FooterChar">
    <w:name w:val="Footer Char"/>
    <w:basedOn w:val="DefaultParagraphFont"/>
    <w:link w:val="Footer"/>
    <w:uiPriority w:val="99"/>
    <w:rsid w:val="00913E40"/>
    <w:rPr>
      <w:rFonts w:eastAsiaTheme="minorEastAsia"/>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icis.gl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1</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Wales, Newport</Company>
  <LinksUpToDate>false</LinksUpToDate>
  <CharactersWithSpaces>9013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 Smedley</dc:creator>
  <cp:lastModifiedBy>Tom</cp:lastModifiedBy>
  <cp:revision>79</cp:revision>
  <cp:lastPrinted>2014-11-04T09:02:00Z</cp:lastPrinted>
  <dcterms:created xsi:type="dcterms:W3CDTF">2014-08-26T10:06:00Z</dcterms:created>
  <dcterms:modified xsi:type="dcterms:W3CDTF">2015-11-27T13:05:00Z</dcterms:modified>
</cp:coreProperties>
</file>